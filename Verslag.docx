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1169027"/>
        <w:docPartObj>
          <w:docPartGallery w:val="Cover Pages"/>
          <w:docPartUnique/>
        </w:docPartObj>
      </w:sdtPr>
      <w:sdtEndPr>
        <w:rPr>
          <w:sz w:val="56"/>
        </w:rPr>
      </w:sdtEndPr>
      <w:sdtContent>
        <w:p w:rsidR="001B4969" w:rsidRPr="00395888" w:rsidRDefault="001B4969">
          <w:r w:rsidRPr="00395888">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B4969" w:rsidRDefault="001B4969">
                                    <w:pPr>
                                      <w:pStyle w:val="Geenafstand"/>
                                      <w:rPr>
                                        <w:color w:val="FFFFFF" w:themeColor="background1"/>
                                        <w:sz w:val="48"/>
                                        <w:szCs w:val="48"/>
                                      </w:rPr>
                                    </w:pPr>
                                    <w:r>
                                      <w:rPr>
                                        <w:color w:val="FFFFFF" w:themeColor="background1"/>
                                        <w:sz w:val="48"/>
                                        <w:szCs w:val="48"/>
                                      </w:rPr>
                                      <w:t>5-7-2016</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96"/>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B4969" w:rsidRPr="001B4969" w:rsidRDefault="001B4969">
                                      <w:pPr>
                                        <w:pStyle w:val="Geenafstand"/>
                                        <w:rPr>
                                          <w:rFonts w:asciiTheme="majorHAnsi" w:eastAsiaTheme="majorEastAsia" w:hAnsiTheme="majorHAnsi" w:cstheme="majorBidi"/>
                                          <w:caps/>
                                          <w:color w:val="FFFFFF" w:themeColor="background1"/>
                                          <w:sz w:val="96"/>
                                          <w:szCs w:val="64"/>
                                        </w:rPr>
                                      </w:pPr>
                                      <w:r w:rsidRPr="001B4969">
                                        <w:rPr>
                                          <w:rFonts w:asciiTheme="majorHAnsi" w:eastAsiaTheme="majorEastAsia" w:hAnsiTheme="majorHAnsi" w:cstheme="majorBidi"/>
                                          <w:caps/>
                                          <w:color w:val="FFFFFF" w:themeColor="background1"/>
                                          <w:sz w:val="96"/>
                                          <w:szCs w:val="64"/>
                                        </w:rPr>
                                        <w:t>Verslag compressie</w:t>
                                      </w:r>
                                    </w:p>
                                  </w:sdtContent>
                                </w:sdt>
                                <w:sdt>
                                  <w:sdtPr>
                                    <w:rPr>
                                      <w:color w:val="5B9BD5"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B4969" w:rsidRDefault="001B4969">
                                      <w:pPr>
                                        <w:pStyle w:val="Geenafstand"/>
                                        <w:spacing w:before="120"/>
                                        <w:rPr>
                                          <w:color w:val="5B9BD5" w:themeColor="accent1"/>
                                          <w:sz w:val="36"/>
                                          <w:szCs w:val="36"/>
                                        </w:rPr>
                                      </w:pPr>
                                      <w:r>
                                        <w:rPr>
                                          <w:color w:val="5B9BD5" w:themeColor="accent1"/>
                                          <w:sz w:val="36"/>
                                          <w:szCs w:val="36"/>
                                        </w:rPr>
                                        <w:t>Shaif Bhaggoe, MD1A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Co2+F+EwkAABExAAAOAAAAAAAAAAAAAAAAAC4CAABkcnMvZTJv&#10;RG9jLnhtbFBLAQItABQABgAIAAAAIQCQ+IEL2gAAAAcBAAAPAAAAAAAAAAAAAAAAAG0LAABkcnMv&#10;ZG93bnJldi54bWxQSwUGAAAAAAQABADzAAAAdAwAAAAA&#10;">
                    <v:group id="Groe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1B4969" w:rsidRDefault="001B4969">
                              <w:pPr>
                                <w:pStyle w:val="Geenafstand"/>
                                <w:rPr>
                                  <w:color w:val="FFFFFF" w:themeColor="background1"/>
                                  <w:sz w:val="48"/>
                                  <w:szCs w:val="48"/>
                                </w:rPr>
                              </w:pPr>
                              <w:r>
                                <w:rPr>
                                  <w:color w:val="FFFFFF" w:themeColor="background1"/>
                                  <w:sz w:val="48"/>
                                  <w:szCs w:val="48"/>
                                </w:rPr>
                                <w:t>5-7-2016</w:t>
                              </w:r>
                            </w:p>
                          </w:txbxContent>
                        </v:textbox>
                      </v:rect>
                      <v:group id="Groe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96"/>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B4969" w:rsidRPr="001B4969" w:rsidRDefault="001B4969">
                                <w:pPr>
                                  <w:pStyle w:val="Geenafstand"/>
                                  <w:rPr>
                                    <w:rFonts w:asciiTheme="majorHAnsi" w:eastAsiaTheme="majorEastAsia" w:hAnsiTheme="majorHAnsi" w:cstheme="majorBidi"/>
                                    <w:caps/>
                                    <w:color w:val="FFFFFF" w:themeColor="background1"/>
                                    <w:sz w:val="96"/>
                                    <w:szCs w:val="64"/>
                                  </w:rPr>
                                </w:pPr>
                                <w:r w:rsidRPr="001B4969">
                                  <w:rPr>
                                    <w:rFonts w:asciiTheme="majorHAnsi" w:eastAsiaTheme="majorEastAsia" w:hAnsiTheme="majorHAnsi" w:cstheme="majorBidi"/>
                                    <w:caps/>
                                    <w:color w:val="FFFFFF" w:themeColor="background1"/>
                                    <w:sz w:val="96"/>
                                    <w:szCs w:val="64"/>
                                  </w:rPr>
                                  <w:t>Verslag compressie</w:t>
                                </w:r>
                              </w:p>
                            </w:sdtContent>
                          </w:sdt>
                          <w:sdt>
                            <w:sdtPr>
                              <w:rPr>
                                <w:color w:val="5B9BD5"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B4969" w:rsidRDefault="001B4969">
                                <w:pPr>
                                  <w:pStyle w:val="Geenafstand"/>
                                  <w:spacing w:before="120"/>
                                  <w:rPr>
                                    <w:color w:val="5B9BD5" w:themeColor="accent1"/>
                                    <w:sz w:val="36"/>
                                    <w:szCs w:val="36"/>
                                  </w:rPr>
                                </w:pPr>
                                <w:r>
                                  <w:rPr>
                                    <w:color w:val="5B9BD5" w:themeColor="accent1"/>
                                    <w:sz w:val="36"/>
                                    <w:szCs w:val="36"/>
                                  </w:rPr>
                                  <w:t>Shaif Bhaggoe, MD1A</w:t>
                                </w:r>
                              </w:p>
                            </w:sdtContent>
                          </w:sdt>
                        </w:txbxContent>
                      </v:textbox>
                    </v:shape>
                    <w10:wrap anchorx="page" anchory="page"/>
                  </v:group>
                </w:pict>
              </mc:Fallback>
            </mc:AlternateContent>
          </w:r>
        </w:p>
        <w:p w:rsidR="001B4969" w:rsidRPr="00395888" w:rsidRDefault="001B4969">
          <w:pPr>
            <w:rPr>
              <w:sz w:val="56"/>
            </w:rPr>
          </w:pPr>
          <w:r w:rsidRPr="00395888">
            <w:rPr>
              <w:sz w:val="56"/>
            </w:rPr>
            <w:br w:type="page"/>
          </w:r>
        </w:p>
      </w:sdtContent>
    </w:sdt>
    <w:p w:rsidR="00C25A22" w:rsidRPr="00395888" w:rsidRDefault="001B4969" w:rsidP="001B4969">
      <w:pPr>
        <w:rPr>
          <w:b/>
          <w:sz w:val="52"/>
        </w:rPr>
      </w:pPr>
      <w:r w:rsidRPr="00395888">
        <w:rPr>
          <w:b/>
          <w:sz w:val="52"/>
        </w:rPr>
        <w:lastRenderedPageBreak/>
        <w:t>Inleiding</w:t>
      </w:r>
    </w:p>
    <w:p w:rsidR="001B4969" w:rsidRPr="00395888" w:rsidRDefault="001B4969" w:rsidP="001B4969">
      <w:pPr>
        <w:pStyle w:val="Geenafstand"/>
        <w:rPr>
          <w:sz w:val="24"/>
        </w:rPr>
      </w:pPr>
      <w:r w:rsidRPr="00395888">
        <w:rPr>
          <w:sz w:val="24"/>
        </w:rPr>
        <w:t>In deze verslag gebruik ik 5 verschillende programma’s die bestanden kunnen comprimeren.</w:t>
      </w:r>
    </w:p>
    <w:p w:rsidR="001B4969" w:rsidRPr="00395888" w:rsidRDefault="001B4969" w:rsidP="001B4969">
      <w:pPr>
        <w:pStyle w:val="Geenafstand"/>
        <w:rPr>
          <w:sz w:val="24"/>
        </w:rPr>
      </w:pPr>
      <w:r w:rsidRPr="00395888">
        <w:rPr>
          <w:sz w:val="24"/>
        </w:rPr>
        <w:t xml:space="preserve">Het doel is om te kijken welk programma de grootste compressiewinst heeft per bestand type. </w:t>
      </w:r>
    </w:p>
    <w:p w:rsidR="001B4969" w:rsidRPr="00395888" w:rsidRDefault="001B4969" w:rsidP="001B4969">
      <w:pPr>
        <w:pStyle w:val="Geenafstand"/>
        <w:rPr>
          <w:sz w:val="24"/>
        </w:rPr>
      </w:pPr>
    </w:p>
    <w:p w:rsidR="001B4969" w:rsidRPr="00395888" w:rsidRDefault="001B4969" w:rsidP="001B4969">
      <w:pPr>
        <w:pStyle w:val="Geenafstand"/>
        <w:rPr>
          <w:b/>
          <w:sz w:val="24"/>
        </w:rPr>
      </w:pPr>
      <w:r w:rsidRPr="00395888">
        <w:rPr>
          <w:b/>
          <w:sz w:val="24"/>
        </w:rPr>
        <w:t>De volgende programma’s worden hiervoor gebruikt:</w:t>
      </w:r>
    </w:p>
    <w:p w:rsidR="001B4969" w:rsidRPr="00395888" w:rsidRDefault="001B4969" w:rsidP="001B4969">
      <w:pPr>
        <w:pStyle w:val="Geenafstand"/>
        <w:numPr>
          <w:ilvl w:val="0"/>
          <w:numId w:val="1"/>
        </w:numPr>
        <w:rPr>
          <w:b/>
          <w:sz w:val="24"/>
        </w:rPr>
      </w:pPr>
      <w:r w:rsidRPr="00395888">
        <w:rPr>
          <w:sz w:val="24"/>
        </w:rPr>
        <w:t>Winrar</w:t>
      </w:r>
    </w:p>
    <w:p w:rsidR="001B4969" w:rsidRPr="00395888" w:rsidRDefault="001B4969" w:rsidP="001B4969">
      <w:pPr>
        <w:pStyle w:val="Geenafstand"/>
        <w:numPr>
          <w:ilvl w:val="0"/>
          <w:numId w:val="1"/>
        </w:numPr>
        <w:rPr>
          <w:b/>
          <w:sz w:val="24"/>
        </w:rPr>
      </w:pPr>
      <w:r w:rsidRPr="00395888">
        <w:rPr>
          <w:sz w:val="24"/>
        </w:rPr>
        <w:t>7Zip</w:t>
      </w:r>
    </w:p>
    <w:p w:rsidR="001B4969" w:rsidRPr="00395888" w:rsidRDefault="001B4969" w:rsidP="000B43D3">
      <w:pPr>
        <w:pStyle w:val="Geenafstand"/>
        <w:numPr>
          <w:ilvl w:val="0"/>
          <w:numId w:val="1"/>
        </w:numPr>
        <w:rPr>
          <w:b/>
          <w:sz w:val="24"/>
        </w:rPr>
      </w:pPr>
      <w:r w:rsidRPr="00395888">
        <w:rPr>
          <w:sz w:val="24"/>
        </w:rPr>
        <w:t>Systeemcompressie</w:t>
      </w:r>
    </w:p>
    <w:p w:rsidR="001B4969" w:rsidRPr="00395888" w:rsidRDefault="001B4969" w:rsidP="000B43D3">
      <w:pPr>
        <w:pStyle w:val="Geenafstand"/>
        <w:numPr>
          <w:ilvl w:val="0"/>
          <w:numId w:val="1"/>
        </w:numPr>
        <w:rPr>
          <w:b/>
          <w:sz w:val="24"/>
        </w:rPr>
      </w:pPr>
      <w:r w:rsidRPr="00395888">
        <w:rPr>
          <w:sz w:val="24"/>
        </w:rPr>
        <w:t>Winzip(trial)</w:t>
      </w:r>
    </w:p>
    <w:p w:rsidR="001B4969" w:rsidRPr="00395888" w:rsidRDefault="001B4969" w:rsidP="001B4969">
      <w:pPr>
        <w:pStyle w:val="Geenafstand"/>
        <w:numPr>
          <w:ilvl w:val="0"/>
          <w:numId w:val="1"/>
        </w:numPr>
        <w:rPr>
          <w:b/>
          <w:sz w:val="24"/>
        </w:rPr>
      </w:pPr>
      <w:r w:rsidRPr="00395888">
        <w:rPr>
          <w:sz w:val="24"/>
        </w:rPr>
        <w:t>Hamster Free Zip Archiver</w:t>
      </w:r>
    </w:p>
    <w:p w:rsidR="001B4969" w:rsidRPr="00395888" w:rsidRDefault="001B4969" w:rsidP="001B4969">
      <w:pPr>
        <w:pStyle w:val="Geenafstand"/>
        <w:rPr>
          <w:sz w:val="24"/>
        </w:rPr>
      </w:pPr>
    </w:p>
    <w:p w:rsidR="001B4969" w:rsidRPr="00395888" w:rsidRDefault="001B4969" w:rsidP="001B4969">
      <w:pPr>
        <w:pStyle w:val="Geenafstand"/>
        <w:rPr>
          <w:b/>
          <w:sz w:val="24"/>
        </w:rPr>
      </w:pPr>
    </w:p>
    <w:p w:rsidR="001B4969" w:rsidRPr="00395888" w:rsidRDefault="008819C2" w:rsidP="008F5ADE">
      <w:pPr>
        <w:pStyle w:val="Geenafstand"/>
        <w:rPr>
          <w:sz w:val="24"/>
        </w:rPr>
      </w:pPr>
      <w:r w:rsidRPr="00395888">
        <w:rPr>
          <w:b/>
          <w:sz w:val="24"/>
        </w:rPr>
        <w:t>De volgende bestanden worden gecomprimeerd:</w:t>
      </w:r>
    </w:p>
    <w:p w:rsidR="008819C2" w:rsidRPr="00395888" w:rsidRDefault="008819C2" w:rsidP="008819C2">
      <w:pPr>
        <w:pStyle w:val="Geenafstand"/>
        <w:numPr>
          <w:ilvl w:val="0"/>
          <w:numId w:val="2"/>
        </w:numPr>
        <w:rPr>
          <w:sz w:val="24"/>
        </w:rPr>
      </w:pPr>
      <w:r w:rsidRPr="00395888">
        <w:rPr>
          <w:sz w:val="24"/>
        </w:rPr>
        <w:t>1 bitmap</w:t>
      </w:r>
    </w:p>
    <w:p w:rsidR="008819C2" w:rsidRPr="00395888" w:rsidRDefault="008819C2" w:rsidP="008819C2">
      <w:pPr>
        <w:pStyle w:val="Geenafstand"/>
        <w:numPr>
          <w:ilvl w:val="0"/>
          <w:numId w:val="2"/>
        </w:numPr>
        <w:rPr>
          <w:sz w:val="24"/>
        </w:rPr>
      </w:pPr>
      <w:r w:rsidRPr="00395888">
        <w:rPr>
          <w:sz w:val="24"/>
        </w:rPr>
        <w:t>1 jpeg</w:t>
      </w:r>
    </w:p>
    <w:p w:rsidR="008819C2" w:rsidRPr="00395888" w:rsidRDefault="008819C2" w:rsidP="008819C2">
      <w:pPr>
        <w:pStyle w:val="Geenafstand"/>
        <w:numPr>
          <w:ilvl w:val="0"/>
          <w:numId w:val="2"/>
        </w:numPr>
        <w:rPr>
          <w:sz w:val="24"/>
        </w:rPr>
      </w:pPr>
      <w:r w:rsidRPr="00395888">
        <w:rPr>
          <w:sz w:val="24"/>
        </w:rPr>
        <w:t>1 wav</w:t>
      </w:r>
    </w:p>
    <w:p w:rsidR="008819C2" w:rsidRPr="00395888" w:rsidRDefault="008819C2" w:rsidP="008819C2">
      <w:pPr>
        <w:pStyle w:val="Geenafstand"/>
        <w:numPr>
          <w:ilvl w:val="0"/>
          <w:numId w:val="2"/>
        </w:numPr>
        <w:rPr>
          <w:sz w:val="24"/>
        </w:rPr>
      </w:pPr>
      <w:r w:rsidRPr="00395888">
        <w:rPr>
          <w:sz w:val="24"/>
        </w:rPr>
        <w:t>1 mp3</w:t>
      </w:r>
    </w:p>
    <w:p w:rsidR="008819C2" w:rsidRPr="00395888" w:rsidRDefault="008819C2" w:rsidP="008819C2">
      <w:pPr>
        <w:pStyle w:val="Geenafstand"/>
        <w:numPr>
          <w:ilvl w:val="0"/>
          <w:numId w:val="2"/>
        </w:numPr>
        <w:rPr>
          <w:sz w:val="24"/>
        </w:rPr>
      </w:pPr>
      <w:r w:rsidRPr="00395888">
        <w:rPr>
          <w:sz w:val="24"/>
        </w:rPr>
        <w:t>1 txt</w:t>
      </w:r>
    </w:p>
    <w:p w:rsidR="008819C2" w:rsidRPr="00395888" w:rsidRDefault="008819C2" w:rsidP="008819C2">
      <w:pPr>
        <w:pStyle w:val="Geenafstand"/>
        <w:numPr>
          <w:ilvl w:val="0"/>
          <w:numId w:val="2"/>
        </w:numPr>
        <w:rPr>
          <w:sz w:val="24"/>
        </w:rPr>
      </w:pPr>
      <w:r w:rsidRPr="00395888">
        <w:rPr>
          <w:sz w:val="24"/>
        </w:rPr>
        <w:t>1 pdf</w:t>
      </w:r>
    </w:p>
    <w:p w:rsidR="008819C2" w:rsidRPr="00395888" w:rsidRDefault="008819C2" w:rsidP="008819C2">
      <w:pPr>
        <w:pStyle w:val="Geenafstand"/>
        <w:numPr>
          <w:ilvl w:val="0"/>
          <w:numId w:val="2"/>
        </w:numPr>
        <w:rPr>
          <w:sz w:val="24"/>
        </w:rPr>
      </w:pPr>
      <w:r w:rsidRPr="00395888">
        <w:rPr>
          <w:sz w:val="24"/>
        </w:rPr>
        <w:t>1 word</w:t>
      </w:r>
    </w:p>
    <w:p w:rsidR="008819C2" w:rsidRPr="00395888" w:rsidRDefault="008819C2" w:rsidP="008819C2">
      <w:pPr>
        <w:pStyle w:val="Geenafstand"/>
        <w:numPr>
          <w:ilvl w:val="0"/>
          <w:numId w:val="2"/>
        </w:numPr>
        <w:rPr>
          <w:sz w:val="24"/>
        </w:rPr>
      </w:pPr>
      <w:r w:rsidRPr="00395888">
        <w:rPr>
          <w:sz w:val="24"/>
        </w:rPr>
        <w:t>1 html</w:t>
      </w:r>
    </w:p>
    <w:p w:rsidR="008819C2" w:rsidRPr="00395888" w:rsidRDefault="008819C2" w:rsidP="008819C2">
      <w:pPr>
        <w:pStyle w:val="Geenafstand"/>
        <w:numPr>
          <w:ilvl w:val="0"/>
          <w:numId w:val="2"/>
        </w:numPr>
        <w:rPr>
          <w:sz w:val="24"/>
        </w:rPr>
      </w:pPr>
      <w:r w:rsidRPr="00395888">
        <w:rPr>
          <w:sz w:val="24"/>
        </w:rPr>
        <w:t>1 applicatie</w:t>
      </w:r>
    </w:p>
    <w:p w:rsidR="0040729F" w:rsidRPr="00395888" w:rsidRDefault="0040729F" w:rsidP="0040729F">
      <w:pPr>
        <w:pStyle w:val="Geenafstand"/>
        <w:ind w:left="360"/>
        <w:rPr>
          <w:sz w:val="24"/>
        </w:rPr>
      </w:pPr>
      <w:r w:rsidRPr="00395888">
        <w:rPr>
          <w:sz w:val="24"/>
        </w:rPr>
        <w:t>In totaal</w:t>
      </w:r>
      <w:r w:rsidRPr="00395888">
        <w:rPr>
          <w:b/>
          <w:sz w:val="24"/>
        </w:rPr>
        <w:t xml:space="preserve"> 9</w:t>
      </w:r>
      <w:r w:rsidRPr="00395888">
        <w:rPr>
          <w:sz w:val="24"/>
        </w:rPr>
        <w:t xml:space="preserve"> bestanden.</w:t>
      </w:r>
    </w:p>
    <w:p w:rsidR="008819C2" w:rsidRPr="00395888" w:rsidRDefault="008819C2" w:rsidP="008819C2">
      <w:pPr>
        <w:pStyle w:val="Geenafstand"/>
        <w:rPr>
          <w:i/>
          <w:sz w:val="24"/>
        </w:rPr>
      </w:pPr>
      <w:r w:rsidRPr="00395888">
        <w:rPr>
          <w:i/>
          <w:sz w:val="24"/>
        </w:rPr>
        <w:t>De bestanden moeten minstens 500 KB of groter zijn.</w:t>
      </w:r>
    </w:p>
    <w:p w:rsidR="008819C2" w:rsidRPr="00395888" w:rsidRDefault="008819C2" w:rsidP="008819C2">
      <w:pPr>
        <w:pStyle w:val="Geenafstand"/>
        <w:rPr>
          <w:sz w:val="24"/>
        </w:rPr>
      </w:pPr>
    </w:p>
    <w:p w:rsidR="008819C2" w:rsidRPr="00395888" w:rsidRDefault="008819C2" w:rsidP="008819C2">
      <w:pPr>
        <w:pStyle w:val="Geenafstand"/>
        <w:rPr>
          <w:sz w:val="24"/>
        </w:rPr>
      </w:pPr>
    </w:p>
    <w:p w:rsidR="008819C2" w:rsidRPr="00395888" w:rsidRDefault="008819C2" w:rsidP="008819C2">
      <w:pPr>
        <w:pStyle w:val="Geenafstand"/>
        <w:rPr>
          <w:sz w:val="24"/>
        </w:rPr>
      </w:pPr>
    </w:p>
    <w:p w:rsidR="008819C2" w:rsidRPr="00395888" w:rsidRDefault="008819C2" w:rsidP="008819C2">
      <w:pPr>
        <w:pStyle w:val="Geenafstand"/>
        <w:rPr>
          <w:sz w:val="24"/>
        </w:rPr>
      </w:pPr>
    </w:p>
    <w:p w:rsidR="008819C2" w:rsidRPr="00395888" w:rsidRDefault="008819C2" w:rsidP="008819C2">
      <w:pPr>
        <w:pStyle w:val="Geenafstand"/>
        <w:rPr>
          <w:sz w:val="24"/>
        </w:rPr>
      </w:pPr>
    </w:p>
    <w:p w:rsidR="008819C2" w:rsidRPr="00395888" w:rsidRDefault="008819C2" w:rsidP="008819C2">
      <w:pPr>
        <w:pStyle w:val="Geenafstand"/>
        <w:rPr>
          <w:sz w:val="24"/>
        </w:rPr>
      </w:pPr>
    </w:p>
    <w:p w:rsidR="008819C2" w:rsidRPr="00395888" w:rsidRDefault="008819C2" w:rsidP="008819C2">
      <w:pPr>
        <w:pStyle w:val="Geenafstand"/>
        <w:rPr>
          <w:sz w:val="24"/>
        </w:rPr>
      </w:pPr>
    </w:p>
    <w:p w:rsidR="008819C2" w:rsidRPr="00395888" w:rsidRDefault="008819C2" w:rsidP="008819C2">
      <w:pPr>
        <w:pStyle w:val="Geenafstand"/>
        <w:rPr>
          <w:sz w:val="24"/>
        </w:rPr>
      </w:pPr>
    </w:p>
    <w:p w:rsidR="008819C2" w:rsidRPr="00395888" w:rsidRDefault="008819C2" w:rsidP="008819C2">
      <w:pPr>
        <w:pStyle w:val="Geenafstand"/>
        <w:rPr>
          <w:sz w:val="24"/>
        </w:rPr>
      </w:pPr>
    </w:p>
    <w:p w:rsidR="008819C2" w:rsidRPr="00395888" w:rsidRDefault="008819C2" w:rsidP="008819C2">
      <w:pPr>
        <w:pStyle w:val="Geenafstand"/>
        <w:rPr>
          <w:sz w:val="24"/>
        </w:rPr>
      </w:pPr>
    </w:p>
    <w:p w:rsidR="008819C2" w:rsidRPr="00395888" w:rsidRDefault="008819C2" w:rsidP="008819C2">
      <w:pPr>
        <w:pStyle w:val="Geenafstand"/>
        <w:rPr>
          <w:sz w:val="24"/>
        </w:rPr>
      </w:pPr>
    </w:p>
    <w:p w:rsidR="008819C2" w:rsidRPr="00395888" w:rsidRDefault="008819C2" w:rsidP="008819C2">
      <w:pPr>
        <w:pStyle w:val="Geenafstand"/>
        <w:rPr>
          <w:sz w:val="24"/>
        </w:rPr>
      </w:pPr>
    </w:p>
    <w:p w:rsidR="008819C2" w:rsidRPr="00395888" w:rsidRDefault="008819C2" w:rsidP="008819C2">
      <w:pPr>
        <w:pStyle w:val="Geenafstand"/>
        <w:rPr>
          <w:sz w:val="24"/>
        </w:rPr>
      </w:pPr>
    </w:p>
    <w:p w:rsidR="008819C2" w:rsidRPr="00395888" w:rsidRDefault="008819C2" w:rsidP="008819C2">
      <w:pPr>
        <w:pStyle w:val="Geenafstand"/>
        <w:rPr>
          <w:sz w:val="24"/>
        </w:rPr>
      </w:pPr>
    </w:p>
    <w:p w:rsidR="008819C2" w:rsidRPr="00395888" w:rsidRDefault="008819C2" w:rsidP="008819C2">
      <w:pPr>
        <w:pStyle w:val="Geenafstand"/>
        <w:rPr>
          <w:sz w:val="24"/>
        </w:rPr>
      </w:pPr>
    </w:p>
    <w:p w:rsidR="008819C2" w:rsidRPr="00395888" w:rsidRDefault="008819C2" w:rsidP="008819C2">
      <w:pPr>
        <w:pStyle w:val="Geenafstand"/>
        <w:rPr>
          <w:sz w:val="24"/>
        </w:rPr>
      </w:pPr>
    </w:p>
    <w:p w:rsidR="008819C2" w:rsidRPr="00395888" w:rsidRDefault="008819C2" w:rsidP="008819C2">
      <w:pPr>
        <w:pStyle w:val="Geenafstand"/>
        <w:rPr>
          <w:sz w:val="24"/>
        </w:rPr>
      </w:pPr>
    </w:p>
    <w:p w:rsidR="008819C2" w:rsidRPr="00395888" w:rsidRDefault="008819C2" w:rsidP="008819C2">
      <w:pPr>
        <w:pStyle w:val="Geenafstand"/>
        <w:rPr>
          <w:sz w:val="24"/>
        </w:rPr>
      </w:pPr>
    </w:p>
    <w:p w:rsidR="008819C2" w:rsidRPr="00395888" w:rsidRDefault="008819C2" w:rsidP="008819C2">
      <w:pPr>
        <w:pStyle w:val="Geenafstand"/>
        <w:rPr>
          <w:sz w:val="24"/>
        </w:rPr>
      </w:pPr>
    </w:p>
    <w:p w:rsidR="008819C2" w:rsidRPr="00395888" w:rsidRDefault="008819C2" w:rsidP="008819C2">
      <w:pPr>
        <w:pStyle w:val="Geenafstand"/>
        <w:rPr>
          <w:sz w:val="24"/>
        </w:rPr>
      </w:pPr>
    </w:p>
    <w:p w:rsidR="008819C2" w:rsidRPr="00395888" w:rsidRDefault="008819C2" w:rsidP="008819C2">
      <w:pPr>
        <w:pStyle w:val="Geenafstand"/>
        <w:rPr>
          <w:sz w:val="24"/>
        </w:rPr>
      </w:pPr>
    </w:p>
    <w:p w:rsidR="008819C2" w:rsidRPr="00395888" w:rsidRDefault="00F274DC" w:rsidP="00F274DC">
      <w:pPr>
        <w:pStyle w:val="Geenafstand"/>
        <w:jc w:val="center"/>
        <w:rPr>
          <w:b/>
          <w:sz w:val="24"/>
        </w:rPr>
      </w:pPr>
      <w:r w:rsidRPr="00395888">
        <w:rPr>
          <w:b/>
          <w:sz w:val="24"/>
        </w:rPr>
        <w:t>De volgende screenshot toont de bestanden en details</w:t>
      </w:r>
    </w:p>
    <w:p w:rsidR="00F274DC" w:rsidRPr="00395888" w:rsidRDefault="00F274DC" w:rsidP="008819C2">
      <w:pPr>
        <w:pStyle w:val="Geenafstand"/>
        <w:rPr>
          <w:sz w:val="24"/>
        </w:rPr>
      </w:pPr>
      <w:r w:rsidRPr="00395888">
        <w:rPr>
          <w:noProof/>
          <w:sz w:val="24"/>
        </w:rPr>
        <w:drawing>
          <wp:anchor distT="0" distB="0" distL="114300" distR="114300" simplePos="0" relativeHeight="251660288" behindDoc="1" locked="0" layoutInCell="1" allowOverlap="1">
            <wp:simplePos x="0" y="0"/>
            <wp:positionH relativeFrom="column">
              <wp:posOffset>-756920</wp:posOffset>
            </wp:positionH>
            <wp:positionV relativeFrom="paragraph">
              <wp:posOffset>209549</wp:posOffset>
            </wp:positionV>
            <wp:extent cx="7284726" cy="4276725"/>
            <wp:effectExtent l="0" t="0" r="0" b="0"/>
            <wp:wrapNone/>
            <wp:docPr id="1" name="Afbeelding 1" descr="C:\Users\Shaif\Desktop\Inhaal\Compresie\Venster-met-best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aif\Desktop\Inhaal\Compresie\Venster-met-best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96665" cy="428373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19C2" w:rsidRPr="00395888" w:rsidRDefault="008819C2" w:rsidP="008819C2">
      <w:pPr>
        <w:pStyle w:val="Geenafstand"/>
        <w:rPr>
          <w:sz w:val="24"/>
        </w:rPr>
      </w:pPr>
    </w:p>
    <w:p w:rsidR="001B4969" w:rsidRPr="00395888" w:rsidRDefault="001B4969" w:rsidP="001B4969">
      <w:pPr>
        <w:pStyle w:val="Geenafstand"/>
        <w:ind w:left="360"/>
        <w:rPr>
          <w:b/>
          <w:sz w:val="24"/>
        </w:rPr>
      </w:pPr>
    </w:p>
    <w:p w:rsidR="00F274DC" w:rsidRPr="00395888" w:rsidRDefault="00F274DC" w:rsidP="001B4969">
      <w:pPr>
        <w:pStyle w:val="Geenafstand"/>
        <w:rPr>
          <w:sz w:val="24"/>
        </w:rPr>
      </w:pPr>
    </w:p>
    <w:p w:rsidR="00F274DC" w:rsidRPr="00395888" w:rsidRDefault="00F274DC" w:rsidP="00F274DC">
      <w:pPr>
        <w:rPr>
          <w:lang w:eastAsia="nl-NL"/>
        </w:rPr>
      </w:pPr>
    </w:p>
    <w:p w:rsidR="00F274DC" w:rsidRPr="00395888" w:rsidRDefault="00F274DC" w:rsidP="00F274DC">
      <w:pPr>
        <w:rPr>
          <w:lang w:eastAsia="nl-NL"/>
        </w:rPr>
      </w:pPr>
    </w:p>
    <w:p w:rsidR="00F274DC" w:rsidRPr="00395888" w:rsidRDefault="00F274DC" w:rsidP="00F274DC">
      <w:pPr>
        <w:rPr>
          <w:lang w:eastAsia="nl-NL"/>
        </w:rPr>
      </w:pPr>
    </w:p>
    <w:p w:rsidR="00F274DC" w:rsidRPr="00395888" w:rsidRDefault="00F274DC" w:rsidP="00F274DC">
      <w:pPr>
        <w:rPr>
          <w:lang w:eastAsia="nl-NL"/>
        </w:rPr>
      </w:pPr>
    </w:p>
    <w:p w:rsidR="00F274DC" w:rsidRPr="00395888" w:rsidRDefault="00F274DC" w:rsidP="00F274DC">
      <w:pPr>
        <w:rPr>
          <w:lang w:eastAsia="nl-NL"/>
        </w:rPr>
      </w:pPr>
    </w:p>
    <w:p w:rsidR="00F274DC" w:rsidRPr="00395888" w:rsidRDefault="00F274DC" w:rsidP="00F274DC">
      <w:pPr>
        <w:rPr>
          <w:lang w:eastAsia="nl-NL"/>
        </w:rPr>
      </w:pPr>
    </w:p>
    <w:p w:rsidR="00F274DC" w:rsidRPr="00395888" w:rsidRDefault="00F274DC" w:rsidP="00F274DC">
      <w:pPr>
        <w:rPr>
          <w:lang w:eastAsia="nl-NL"/>
        </w:rPr>
      </w:pPr>
    </w:p>
    <w:p w:rsidR="00F274DC" w:rsidRPr="00395888" w:rsidRDefault="00F274DC" w:rsidP="00F274DC">
      <w:pPr>
        <w:rPr>
          <w:lang w:eastAsia="nl-NL"/>
        </w:rPr>
      </w:pPr>
    </w:p>
    <w:p w:rsidR="00F274DC" w:rsidRPr="00395888" w:rsidRDefault="00F274DC" w:rsidP="00F274DC">
      <w:pPr>
        <w:rPr>
          <w:lang w:eastAsia="nl-NL"/>
        </w:rPr>
      </w:pPr>
    </w:p>
    <w:p w:rsidR="00F274DC" w:rsidRPr="00395888" w:rsidRDefault="00F274DC" w:rsidP="00F274DC">
      <w:pPr>
        <w:rPr>
          <w:lang w:eastAsia="nl-NL"/>
        </w:rPr>
      </w:pPr>
    </w:p>
    <w:p w:rsidR="00F274DC" w:rsidRPr="00395888" w:rsidRDefault="00F274DC" w:rsidP="00F274DC">
      <w:pPr>
        <w:rPr>
          <w:lang w:eastAsia="nl-NL"/>
        </w:rPr>
      </w:pPr>
    </w:p>
    <w:p w:rsidR="00F274DC" w:rsidRPr="00395888" w:rsidRDefault="00F274DC" w:rsidP="00F274DC">
      <w:pPr>
        <w:rPr>
          <w:lang w:eastAsia="nl-NL"/>
        </w:rPr>
      </w:pPr>
    </w:p>
    <w:p w:rsidR="00F274DC" w:rsidRPr="00395888" w:rsidRDefault="00F274DC" w:rsidP="00F274DC">
      <w:pPr>
        <w:rPr>
          <w:lang w:eastAsia="nl-NL"/>
        </w:rPr>
      </w:pPr>
    </w:p>
    <w:p w:rsidR="001B4969" w:rsidRPr="00395888" w:rsidRDefault="00F274DC" w:rsidP="00F274DC">
      <w:pPr>
        <w:tabs>
          <w:tab w:val="left" w:pos="7125"/>
        </w:tabs>
        <w:jc w:val="center"/>
        <w:rPr>
          <w:lang w:eastAsia="nl-NL"/>
        </w:rPr>
      </w:pPr>
      <w:r w:rsidRPr="00395888">
        <w:rPr>
          <w:lang w:eastAsia="nl-NL"/>
        </w:rPr>
        <w:t>Elke bestand is groter dan 500KB.</w:t>
      </w:r>
    </w:p>
    <w:p w:rsidR="00F274DC" w:rsidRPr="00395888" w:rsidRDefault="00F274DC" w:rsidP="00F274DC">
      <w:pPr>
        <w:tabs>
          <w:tab w:val="left" w:pos="7125"/>
        </w:tabs>
        <w:rPr>
          <w:noProof/>
          <w:lang w:eastAsia="nl-NL"/>
        </w:rPr>
      </w:pPr>
    </w:p>
    <w:p w:rsidR="00F274DC" w:rsidRPr="00395888" w:rsidRDefault="00F274DC" w:rsidP="00F274DC">
      <w:pPr>
        <w:tabs>
          <w:tab w:val="left" w:pos="7125"/>
        </w:tabs>
        <w:rPr>
          <w:noProof/>
          <w:sz w:val="32"/>
          <w:lang w:eastAsia="nl-NL"/>
        </w:rPr>
      </w:pPr>
      <w:r w:rsidRPr="00395888">
        <w:rPr>
          <w:noProof/>
          <w:lang w:eastAsia="nl-NL"/>
        </w:rPr>
        <w:drawing>
          <wp:anchor distT="0" distB="0" distL="114300" distR="114300" simplePos="0" relativeHeight="251661312" behindDoc="1" locked="0" layoutInCell="1" allowOverlap="1" wp14:anchorId="7629BF6B" wp14:editId="3AA16914">
            <wp:simplePos x="0" y="0"/>
            <wp:positionH relativeFrom="column">
              <wp:posOffset>3176905</wp:posOffset>
            </wp:positionH>
            <wp:positionV relativeFrom="page">
              <wp:posOffset>6146165</wp:posOffset>
            </wp:positionV>
            <wp:extent cx="3228975" cy="4302125"/>
            <wp:effectExtent l="0" t="0" r="9525" b="3175"/>
            <wp:wrapTight wrapText="bothSides">
              <wp:wrapPolygon edited="0">
                <wp:start x="0" y="0"/>
                <wp:lineTo x="0" y="21520"/>
                <wp:lineTo x="21536" y="21520"/>
                <wp:lineTo x="21536" y="0"/>
                <wp:lineTo x="0" y="0"/>
              </wp:wrapPolygon>
            </wp:wrapTight>
            <wp:docPr id="2" name="Afbeelding 2" descr="C:\Users\Shaif\Desktop\Inhaal\Compresie\Eigenschappen besta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aif\Desktop\Inhaal\Compresie\Eigenschappen bestand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4302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274DC" w:rsidRPr="00395888" w:rsidRDefault="00F274DC" w:rsidP="00F274DC">
      <w:pPr>
        <w:tabs>
          <w:tab w:val="left" w:pos="7125"/>
        </w:tabs>
        <w:rPr>
          <w:noProof/>
          <w:sz w:val="32"/>
          <w:lang w:eastAsia="nl-NL"/>
        </w:rPr>
      </w:pPr>
    </w:p>
    <w:p w:rsidR="00F274DC" w:rsidRPr="00395888" w:rsidRDefault="00F274DC" w:rsidP="00F274DC">
      <w:pPr>
        <w:tabs>
          <w:tab w:val="left" w:pos="7125"/>
        </w:tabs>
        <w:rPr>
          <w:noProof/>
          <w:sz w:val="32"/>
          <w:lang w:eastAsia="nl-NL"/>
        </w:rPr>
      </w:pPr>
    </w:p>
    <w:p w:rsidR="00F274DC" w:rsidRPr="00395888" w:rsidRDefault="00F274DC" w:rsidP="00F274DC">
      <w:pPr>
        <w:tabs>
          <w:tab w:val="left" w:pos="7125"/>
        </w:tabs>
        <w:rPr>
          <w:sz w:val="32"/>
          <w:lang w:eastAsia="nl-NL"/>
        </w:rPr>
      </w:pPr>
      <w:r w:rsidRPr="00395888">
        <w:rPr>
          <w:noProof/>
          <w:sz w:val="32"/>
          <w:lang w:eastAsia="nl-NL"/>
        </w:rPr>
        <w:t>De eigenschappen van de map zelf:</w:t>
      </w:r>
    </w:p>
    <w:p w:rsidR="00F274DC" w:rsidRPr="00395888" w:rsidRDefault="00F274DC" w:rsidP="00F274DC">
      <w:pPr>
        <w:tabs>
          <w:tab w:val="left" w:pos="7125"/>
        </w:tabs>
        <w:rPr>
          <w:lang w:eastAsia="nl-NL"/>
        </w:rPr>
      </w:pPr>
    </w:p>
    <w:p w:rsidR="00F274DC" w:rsidRDefault="00F274DC" w:rsidP="00F274DC">
      <w:pPr>
        <w:tabs>
          <w:tab w:val="left" w:pos="7125"/>
        </w:tabs>
        <w:rPr>
          <w:lang w:eastAsia="nl-NL"/>
        </w:rPr>
      </w:pPr>
      <w:r w:rsidRPr="00395888">
        <w:rPr>
          <w:lang w:eastAsia="nl-NL"/>
        </w:rPr>
        <w:t>De map is 37,5 MB groot.</w:t>
      </w:r>
    </w:p>
    <w:p w:rsidR="00147691" w:rsidRPr="00395888" w:rsidRDefault="00147691" w:rsidP="00F274DC">
      <w:pPr>
        <w:tabs>
          <w:tab w:val="left" w:pos="7125"/>
        </w:tabs>
        <w:rPr>
          <w:lang w:eastAsia="nl-NL"/>
        </w:rPr>
      </w:pPr>
      <w:r>
        <w:rPr>
          <w:lang w:eastAsia="nl-NL"/>
        </w:rPr>
        <w:t>(39.397.730 bytes)</w:t>
      </w:r>
    </w:p>
    <w:p w:rsidR="00F274DC" w:rsidRPr="00395888" w:rsidRDefault="00F274DC" w:rsidP="00F274DC">
      <w:pPr>
        <w:tabs>
          <w:tab w:val="left" w:pos="7125"/>
        </w:tabs>
        <w:rPr>
          <w:lang w:eastAsia="nl-NL"/>
        </w:rPr>
      </w:pPr>
    </w:p>
    <w:p w:rsidR="00F274DC" w:rsidRPr="00395888" w:rsidRDefault="00F274DC" w:rsidP="00F274DC">
      <w:pPr>
        <w:tabs>
          <w:tab w:val="left" w:pos="7125"/>
        </w:tabs>
        <w:rPr>
          <w:lang w:eastAsia="nl-NL"/>
        </w:rPr>
      </w:pPr>
    </w:p>
    <w:p w:rsidR="00F274DC" w:rsidRPr="00395888" w:rsidRDefault="00F274DC" w:rsidP="00F274DC">
      <w:pPr>
        <w:tabs>
          <w:tab w:val="left" w:pos="7125"/>
        </w:tabs>
        <w:rPr>
          <w:lang w:eastAsia="nl-NL"/>
        </w:rPr>
      </w:pPr>
    </w:p>
    <w:p w:rsidR="00F274DC" w:rsidRPr="00395888" w:rsidRDefault="00F274DC" w:rsidP="00F274DC">
      <w:pPr>
        <w:tabs>
          <w:tab w:val="left" w:pos="7125"/>
        </w:tabs>
        <w:rPr>
          <w:lang w:eastAsia="nl-NL"/>
        </w:rPr>
      </w:pPr>
    </w:p>
    <w:p w:rsidR="00035841" w:rsidRPr="00395888" w:rsidRDefault="00035841" w:rsidP="00035841">
      <w:pPr>
        <w:tabs>
          <w:tab w:val="left" w:pos="7125"/>
        </w:tabs>
        <w:rPr>
          <w:lang w:eastAsia="nl-NL"/>
        </w:rPr>
      </w:pPr>
    </w:p>
    <w:p w:rsidR="00F274DC" w:rsidRPr="00395888" w:rsidRDefault="00035841" w:rsidP="005E273E">
      <w:pPr>
        <w:tabs>
          <w:tab w:val="left" w:pos="7125"/>
        </w:tabs>
        <w:jc w:val="center"/>
        <w:rPr>
          <w:b/>
          <w:sz w:val="28"/>
          <w:lang w:eastAsia="nl-NL"/>
        </w:rPr>
      </w:pPr>
      <w:r w:rsidRPr="00395888">
        <w:rPr>
          <w:noProof/>
          <w:sz w:val="20"/>
          <w:lang w:eastAsia="nl-NL"/>
        </w:rPr>
        <w:drawing>
          <wp:anchor distT="0" distB="0" distL="114300" distR="114300" simplePos="0" relativeHeight="251662336" behindDoc="1" locked="0" layoutInCell="1" allowOverlap="1" wp14:anchorId="1BCA0168" wp14:editId="2FA4A3C9">
            <wp:simplePos x="0" y="0"/>
            <wp:positionH relativeFrom="column">
              <wp:posOffset>-642620</wp:posOffset>
            </wp:positionH>
            <wp:positionV relativeFrom="paragraph">
              <wp:posOffset>357505</wp:posOffset>
            </wp:positionV>
            <wp:extent cx="7086600" cy="4152265"/>
            <wp:effectExtent l="0" t="0" r="0" b="635"/>
            <wp:wrapNone/>
            <wp:docPr id="3" name="Afbeelding 3" descr="C:\Users\Shaif\Desktop\Inhaal\Compresie\BEstanden 7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aif\Desktop\Inhaal\Compresie\BEstanden 7z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95211" cy="4157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38DD" w:rsidRPr="00395888">
        <w:rPr>
          <w:b/>
          <w:sz w:val="28"/>
          <w:lang w:eastAsia="nl-NL"/>
        </w:rPr>
        <w:t>7Zip</w:t>
      </w:r>
    </w:p>
    <w:p w:rsidR="008B38DD" w:rsidRPr="00395888" w:rsidRDefault="008B38DD" w:rsidP="008B38DD">
      <w:pPr>
        <w:tabs>
          <w:tab w:val="left" w:pos="7125"/>
        </w:tabs>
        <w:rPr>
          <w:sz w:val="24"/>
          <w:lang w:eastAsia="nl-NL"/>
        </w:rPr>
      </w:pPr>
    </w:p>
    <w:p w:rsidR="00F274DC" w:rsidRPr="00395888" w:rsidRDefault="00F274DC" w:rsidP="00F274DC">
      <w:pPr>
        <w:tabs>
          <w:tab w:val="left" w:pos="7125"/>
        </w:tabs>
        <w:jc w:val="center"/>
        <w:rPr>
          <w:sz w:val="24"/>
          <w:lang w:eastAsia="nl-NL"/>
        </w:rPr>
      </w:pPr>
    </w:p>
    <w:p w:rsidR="008B38DD" w:rsidRPr="00395888" w:rsidRDefault="008B38DD" w:rsidP="00F274DC">
      <w:pPr>
        <w:tabs>
          <w:tab w:val="left" w:pos="7125"/>
        </w:tabs>
        <w:jc w:val="center"/>
        <w:rPr>
          <w:sz w:val="24"/>
          <w:lang w:eastAsia="nl-NL"/>
        </w:rPr>
      </w:pPr>
    </w:p>
    <w:p w:rsidR="008B38DD" w:rsidRPr="00395888" w:rsidRDefault="008B38DD" w:rsidP="00F274DC">
      <w:pPr>
        <w:tabs>
          <w:tab w:val="left" w:pos="7125"/>
        </w:tabs>
        <w:jc w:val="center"/>
        <w:rPr>
          <w:sz w:val="24"/>
          <w:lang w:eastAsia="nl-NL"/>
        </w:rPr>
      </w:pPr>
    </w:p>
    <w:p w:rsidR="008B38DD" w:rsidRPr="00395888" w:rsidRDefault="008B38DD" w:rsidP="00F274DC">
      <w:pPr>
        <w:tabs>
          <w:tab w:val="left" w:pos="7125"/>
        </w:tabs>
        <w:jc w:val="center"/>
        <w:rPr>
          <w:sz w:val="24"/>
          <w:lang w:eastAsia="nl-NL"/>
        </w:rPr>
      </w:pPr>
    </w:p>
    <w:p w:rsidR="008B38DD" w:rsidRPr="00395888" w:rsidRDefault="008B38DD" w:rsidP="00F274DC">
      <w:pPr>
        <w:tabs>
          <w:tab w:val="left" w:pos="7125"/>
        </w:tabs>
        <w:jc w:val="center"/>
        <w:rPr>
          <w:sz w:val="24"/>
          <w:lang w:eastAsia="nl-NL"/>
        </w:rPr>
      </w:pPr>
    </w:p>
    <w:p w:rsidR="008B38DD" w:rsidRPr="00395888" w:rsidRDefault="008B38DD" w:rsidP="00F274DC">
      <w:pPr>
        <w:tabs>
          <w:tab w:val="left" w:pos="7125"/>
        </w:tabs>
        <w:jc w:val="center"/>
        <w:rPr>
          <w:sz w:val="24"/>
          <w:lang w:eastAsia="nl-NL"/>
        </w:rPr>
      </w:pPr>
    </w:p>
    <w:p w:rsidR="008B38DD" w:rsidRPr="00395888" w:rsidRDefault="008B38DD" w:rsidP="00F274DC">
      <w:pPr>
        <w:tabs>
          <w:tab w:val="left" w:pos="7125"/>
        </w:tabs>
        <w:jc w:val="center"/>
        <w:rPr>
          <w:sz w:val="24"/>
          <w:lang w:eastAsia="nl-NL"/>
        </w:rPr>
      </w:pPr>
    </w:p>
    <w:p w:rsidR="008B38DD" w:rsidRPr="00395888" w:rsidRDefault="008B38DD" w:rsidP="00F274DC">
      <w:pPr>
        <w:tabs>
          <w:tab w:val="left" w:pos="7125"/>
        </w:tabs>
        <w:jc w:val="center"/>
        <w:rPr>
          <w:sz w:val="24"/>
          <w:lang w:eastAsia="nl-NL"/>
        </w:rPr>
      </w:pPr>
    </w:p>
    <w:p w:rsidR="008B38DD" w:rsidRPr="00395888" w:rsidRDefault="008B38DD" w:rsidP="00F274DC">
      <w:pPr>
        <w:tabs>
          <w:tab w:val="left" w:pos="7125"/>
        </w:tabs>
        <w:jc w:val="center"/>
        <w:rPr>
          <w:sz w:val="24"/>
          <w:lang w:eastAsia="nl-NL"/>
        </w:rPr>
      </w:pPr>
    </w:p>
    <w:p w:rsidR="008B38DD" w:rsidRPr="00395888" w:rsidRDefault="008B38DD" w:rsidP="00F274DC">
      <w:pPr>
        <w:tabs>
          <w:tab w:val="left" w:pos="7125"/>
        </w:tabs>
        <w:jc w:val="center"/>
        <w:rPr>
          <w:sz w:val="24"/>
          <w:lang w:eastAsia="nl-NL"/>
        </w:rPr>
      </w:pPr>
    </w:p>
    <w:p w:rsidR="008B38DD" w:rsidRPr="00395888" w:rsidRDefault="008B38DD" w:rsidP="00F274DC">
      <w:pPr>
        <w:tabs>
          <w:tab w:val="left" w:pos="7125"/>
        </w:tabs>
        <w:jc w:val="center"/>
        <w:rPr>
          <w:sz w:val="24"/>
          <w:lang w:eastAsia="nl-NL"/>
        </w:rPr>
      </w:pPr>
    </w:p>
    <w:p w:rsidR="008B38DD" w:rsidRPr="00395888" w:rsidRDefault="008B38DD" w:rsidP="00F274DC">
      <w:pPr>
        <w:tabs>
          <w:tab w:val="left" w:pos="7125"/>
        </w:tabs>
        <w:jc w:val="center"/>
        <w:rPr>
          <w:sz w:val="24"/>
          <w:lang w:eastAsia="nl-NL"/>
        </w:rPr>
      </w:pPr>
    </w:p>
    <w:p w:rsidR="008B38DD" w:rsidRPr="00395888" w:rsidRDefault="008B38DD" w:rsidP="00F274DC">
      <w:pPr>
        <w:tabs>
          <w:tab w:val="left" w:pos="7125"/>
        </w:tabs>
        <w:jc w:val="center"/>
        <w:rPr>
          <w:sz w:val="24"/>
          <w:lang w:eastAsia="nl-NL"/>
        </w:rPr>
      </w:pPr>
    </w:p>
    <w:p w:rsidR="008B38DD" w:rsidRPr="00395888" w:rsidRDefault="008B38DD" w:rsidP="00035841">
      <w:pPr>
        <w:tabs>
          <w:tab w:val="left" w:pos="7125"/>
        </w:tabs>
        <w:jc w:val="center"/>
        <w:rPr>
          <w:sz w:val="24"/>
          <w:lang w:eastAsia="nl-NL"/>
        </w:rPr>
      </w:pPr>
      <w:r w:rsidRPr="00395888">
        <w:rPr>
          <w:sz w:val="24"/>
          <w:lang w:eastAsia="nl-NL"/>
        </w:rPr>
        <w:t>De screenshot hierboven laat elk bestand normaal en elk bestand gecomprimeerd zien.</w:t>
      </w:r>
    </w:p>
    <w:p w:rsidR="00035841" w:rsidRPr="00130B14" w:rsidRDefault="00035841" w:rsidP="00130B14">
      <w:pPr>
        <w:pStyle w:val="Geenafstand"/>
        <w:rPr>
          <w:sz w:val="32"/>
        </w:rPr>
      </w:pPr>
      <w:r w:rsidRPr="00130B14">
        <w:rPr>
          <w:noProof/>
          <w:sz w:val="32"/>
        </w:rPr>
        <w:drawing>
          <wp:anchor distT="0" distB="0" distL="114300" distR="114300" simplePos="0" relativeHeight="251663360" behindDoc="1" locked="0" layoutInCell="1" allowOverlap="1" wp14:anchorId="3E133798" wp14:editId="0248A760">
            <wp:simplePos x="0" y="0"/>
            <wp:positionH relativeFrom="column">
              <wp:posOffset>3415030</wp:posOffset>
            </wp:positionH>
            <wp:positionV relativeFrom="page">
              <wp:posOffset>5928360</wp:posOffset>
            </wp:positionV>
            <wp:extent cx="3038475" cy="4253865"/>
            <wp:effectExtent l="0" t="0" r="9525" b="0"/>
            <wp:wrapTight wrapText="bothSides">
              <wp:wrapPolygon edited="0">
                <wp:start x="0" y="0"/>
                <wp:lineTo x="0" y="21474"/>
                <wp:lineTo x="21532" y="21474"/>
                <wp:lineTo x="21532" y="0"/>
                <wp:lineTo x="0" y="0"/>
              </wp:wrapPolygon>
            </wp:wrapTight>
            <wp:docPr id="5" name="Afbeelding 5" descr="C:\Users\Shaif\Desktop\Inhaal\Compresie\Afbeedling\7zip alle best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aif\Desktop\Inhaal\Compresie\Afbeedling\7zip alle besta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4253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B14">
        <w:rPr>
          <w:sz w:val="28"/>
        </w:rPr>
        <w:t>De screenshot hiernaast laat de map zelf zien</w:t>
      </w:r>
      <w:r w:rsidR="00130B14" w:rsidRPr="00130B14">
        <w:rPr>
          <w:sz w:val="28"/>
        </w:rPr>
        <w:t xml:space="preserve"> </w:t>
      </w:r>
      <w:r w:rsidRPr="00130B14">
        <w:rPr>
          <w:sz w:val="28"/>
        </w:rPr>
        <w:t>die gecomprimeerd is.</w:t>
      </w:r>
    </w:p>
    <w:p w:rsidR="00035841" w:rsidRPr="00395888" w:rsidRDefault="00C04486" w:rsidP="00035841">
      <w:pPr>
        <w:pStyle w:val="Geenafstand"/>
        <w:rPr>
          <w:sz w:val="24"/>
        </w:rPr>
      </w:pPr>
      <w:r w:rsidRPr="00395888">
        <w:rPr>
          <w:sz w:val="24"/>
        </w:rPr>
        <w:t>Sommige bestanden zijn bijna helemaal gehalveerd</w:t>
      </w:r>
    </w:p>
    <w:p w:rsidR="00C04486" w:rsidRPr="00395888" w:rsidRDefault="00C04486" w:rsidP="00035841">
      <w:pPr>
        <w:pStyle w:val="Geenafstand"/>
        <w:rPr>
          <w:sz w:val="24"/>
        </w:rPr>
      </w:pPr>
      <w:r w:rsidRPr="00395888">
        <w:rPr>
          <w:sz w:val="24"/>
        </w:rPr>
        <w:t>(.bmp).</w:t>
      </w:r>
    </w:p>
    <w:p w:rsidR="00C04486" w:rsidRPr="00395888" w:rsidRDefault="00C04486" w:rsidP="00035841">
      <w:pPr>
        <w:pStyle w:val="Geenafstand"/>
        <w:rPr>
          <w:sz w:val="24"/>
        </w:rPr>
      </w:pPr>
      <w:r w:rsidRPr="00395888">
        <w:rPr>
          <w:sz w:val="24"/>
        </w:rPr>
        <w:t>Sommige zijn veel gecomprimeerd</w:t>
      </w:r>
    </w:p>
    <w:p w:rsidR="00C04486" w:rsidRPr="00395888" w:rsidRDefault="00C04486" w:rsidP="00035841">
      <w:pPr>
        <w:pStyle w:val="Geenafstand"/>
        <w:rPr>
          <w:sz w:val="24"/>
        </w:rPr>
      </w:pPr>
      <w:r w:rsidRPr="00395888">
        <w:rPr>
          <w:sz w:val="24"/>
        </w:rPr>
        <w:t>(.log, .html)</w:t>
      </w:r>
    </w:p>
    <w:p w:rsidR="00C04486" w:rsidRPr="00395888" w:rsidRDefault="00C04486" w:rsidP="00035841">
      <w:pPr>
        <w:pStyle w:val="Geenafstand"/>
        <w:rPr>
          <w:sz w:val="24"/>
        </w:rPr>
      </w:pPr>
      <w:r w:rsidRPr="00395888">
        <w:rPr>
          <w:sz w:val="24"/>
        </w:rPr>
        <w:t>Sommige zijn een beetje gecomprimeerd</w:t>
      </w:r>
    </w:p>
    <w:p w:rsidR="003A3F40" w:rsidRPr="00395888" w:rsidRDefault="00C04486" w:rsidP="00035841">
      <w:pPr>
        <w:pStyle w:val="Geenafstand"/>
        <w:rPr>
          <w:sz w:val="24"/>
        </w:rPr>
      </w:pPr>
      <w:r w:rsidRPr="00395888">
        <w:rPr>
          <w:sz w:val="24"/>
        </w:rPr>
        <w:t>(</w:t>
      </w:r>
      <w:r w:rsidR="003A3F40" w:rsidRPr="00395888">
        <w:rPr>
          <w:sz w:val="24"/>
        </w:rPr>
        <w:t>Word</w:t>
      </w:r>
      <w:r w:rsidRPr="00395888">
        <w:rPr>
          <w:sz w:val="24"/>
        </w:rPr>
        <w:t>, pdf, exe,</w:t>
      </w:r>
      <w:r w:rsidR="003A3F40" w:rsidRPr="00395888">
        <w:rPr>
          <w:sz w:val="24"/>
        </w:rPr>
        <w:t>)</w:t>
      </w:r>
    </w:p>
    <w:p w:rsidR="003A3F40" w:rsidRPr="00395888" w:rsidRDefault="003A3F40" w:rsidP="00035841">
      <w:pPr>
        <w:pStyle w:val="Geenafstand"/>
        <w:rPr>
          <w:sz w:val="24"/>
        </w:rPr>
      </w:pPr>
      <w:r w:rsidRPr="00395888">
        <w:rPr>
          <w:sz w:val="24"/>
        </w:rPr>
        <w:t>En sommige zijn nauwelijks gecomprimeerd</w:t>
      </w:r>
    </w:p>
    <w:p w:rsidR="00C04486" w:rsidRPr="00395888" w:rsidRDefault="003A3F40" w:rsidP="00035841">
      <w:pPr>
        <w:pStyle w:val="Geenafstand"/>
        <w:rPr>
          <w:sz w:val="24"/>
        </w:rPr>
      </w:pPr>
      <w:r w:rsidRPr="00395888">
        <w:rPr>
          <w:sz w:val="24"/>
        </w:rPr>
        <w:t>(Mp3, Wav)</w:t>
      </w:r>
    </w:p>
    <w:p w:rsidR="003A3F40" w:rsidRPr="00395888" w:rsidRDefault="003A3F40" w:rsidP="00035841">
      <w:pPr>
        <w:pStyle w:val="Geenafstand"/>
        <w:rPr>
          <w:sz w:val="24"/>
        </w:rPr>
      </w:pPr>
      <w:r w:rsidRPr="00395888">
        <w:rPr>
          <w:sz w:val="24"/>
        </w:rPr>
        <w:t>En sommige helemaal niet</w:t>
      </w:r>
    </w:p>
    <w:p w:rsidR="00130B14" w:rsidRDefault="003A3F40" w:rsidP="00035841">
      <w:pPr>
        <w:pStyle w:val="Geenafstand"/>
        <w:rPr>
          <w:sz w:val="24"/>
        </w:rPr>
      </w:pPr>
      <w:r w:rsidRPr="00395888">
        <w:rPr>
          <w:sz w:val="24"/>
        </w:rPr>
        <w:t>(JPEG)</w:t>
      </w:r>
    </w:p>
    <w:p w:rsidR="00035841" w:rsidRPr="00395888" w:rsidRDefault="00035841" w:rsidP="00035841">
      <w:pPr>
        <w:pStyle w:val="Geenafstand"/>
      </w:pPr>
      <w:r w:rsidRPr="00395888">
        <w:t>Er zit duidelijk verschil tussen de standaard en de door</w:t>
      </w:r>
    </w:p>
    <w:p w:rsidR="00035841" w:rsidRPr="00395888" w:rsidRDefault="00035841" w:rsidP="00035841">
      <w:pPr>
        <w:pStyle w:val="Geenafstand"/>
      </w:pPr>
      <w:r w:rsidRPr="00395888">
        <w:t>7Zip</w:t>
      </w:r>
      <w:r w:rsidR="004A7E2C" w:rsidRPr="00395888">
        <w:t xml:space="preserve"> gecomprimeerde bestanden.</w:t>
      </w:r>
    </w:p>
    <w:p w:rsidR="00035841" w:rsidRPr="00395888" w:rsidRDefault="00035841" w:rsidP="00035841">
      <w:pPr>
        <w:pStyle w:val="Geenafstand"/>
      </w:pPr>
      <w:r w:rsidRPr="00395888">
        <w:t xml:space="preserve">Standaard: </w:t>
      </w:r>
    </w:p>
    <w:p w:rsidR="00035841" w:rsidRPr="00395888" w:rsidRDefault="00035841" w:rsidP="00035841">
      <w:pPr>
        <w:pStyle w:val="Geenafstand"/>
      </w:pPr>
      <w:r w:rsidRPr="00395888">
        <w:rPr>
          <w:b/>
        </w:rPr>
        <w:t xml:space="preserve">37,5MB </w:t>
      </w:r>
      <w:r w:rsidRPr="00395888">
        <w:t>(39.397.730 bytes) groot</w:t>
      </w:r>
    </w:p>
    <w:p w:rsidR="00035841" w:rsidRPr="00395888" w:rsidRDefault="00035841" w:rsidP="00035841">
      <w:pPr>
        <w:pStyle w:val="Geenafstand"/>
        <w:rPr>
          <w:b/>
        </w:rPr>
      </w:pPr>
      <w:r w:rsidRPr="00395888">
        <w:t>7Zip:</w:t>
      </w:r>
      <w:r w:rsidRPr="00395888">
        <w:rPr>
          <w:b/>
        </w:rPr>
        <w:t xml:space="preserve"> </w:t>
      </w:r>
    </w:p>
    <w:p w:rsidR="004A7E2C" w:rsidRPr="00395888" w:rsidRDefault="00035841" w:rsidP="00035841">
      <w:pPr>
        <w:pStyle w:val="Geenafstand"/>
      </w:pPr>
      <w:r w:rsidRPr="00395888">
        <w:rPr>
          <w:b/>
        </w:rPr>
        <w:t xml:space="preserve"> </w:t>
      </w:r>
      <w:r w:rsidRPr="00395888">
        <w:rPr>
          <w:b/>
          <w:i/>
          <w:u w:val="single"/>
        </w:rPr>
        <w:t>28,9MB</w:t>
      </w:r>
      <w:r w:rsidRPr="00395888">
        <w:rPr>
          <w:b/>
          <w:i/>
        </w:rPr>
        <w:t xml:space="preserve"> </w:t>
      </w:r>
      <w:r w:rsidRPr="00395888">
        <w:rPr>
          <w:i/>
        </w:rPr>
        <w:t>(30.358.104 bytes)</w:t>
      </w:r>
      <w:r w:rsidRPr="00395888">
        <w:t xml:space="preserve"> groot</w:t>
      </w:r>
    </w:p>
    <w:p w:rsidR="00AA201E" w:rsidRDefault="004A7E2C" w:rsidP="00BD652A">
      <w:pPr>
        <w:pStyle w:val="Geenafstand"/>
        <w:rPr>
          <w:b/>
        </w:rPr>
      </w:pPr>
      <w:r w:rsidRPr="00395888">
        <w:t xml:space="preserve">Verschil: </w:t>
      </w:r>
      <w:r w:rsidRPr="00395888">
        <w:rPr>
          <w:b/>
        </w:rPr>
        <w:t>8,6MB</w:t>
      </w:r>
    </w:p>
    <w:p w:rsidR="00AA201E" w:rsidRPr="00416B78" w:rsidRDefault="00AA201E" w:rsidP="009314CA">
      <w:pPr>
        <w:pStyle w:val="Geenafstand"/>
        <w:rPr>
          <w:del w:id="0" w:author="Shaif Bhaggoe" w:date="2016-07-06T11:56:00Z"/>
          <w:b/>
        </w:rPr>
      </w:pPr>
    </w:p>
    <w:p w:rsidR="00FF6A93" w:rsidRDefault="00FF6A93" w:rsidP="00FF6A93">
      <w:pPr>
        <w:pStyle w:val="Geenafstand"/>
        <w:ind w:left="720"/>
        <w:rPr>
          <w:del w:id="1" w:author="Shaif Bhaggoe" w:date="2016-07-06T11:56:00Z"/>
          <w:b/>
          <w:sz w:val="24"/>
        </w:rPr>
      </w:pPr>
    </w:p>
    <w:p w:rsidR="00FF6A93" w:rsidRDefault="00FF6A93" w:rsidP="00FF6A93">
      <w:pPr>
        <w:pStyle w:val="Geenafstand"/>
        <w:ind w:left="720"/>
        <w:rPr>
          <w:del w:id="2" w:author="Shaif Bhaggoe" w:date="2016-07-06T11:56:00Z"/>
          <w:b/>
          <w:sz w:val="24"/>
        </w:rPr>
      </w:pPr>
    </w:p>
    <w:p w:rsidR="00FF6A93" w:rsidRDefault="00FF6A93" w:rsidP="00FF6A93">
      <w:pPr>
        <w:pStyle w:val="Geenafstand"/>
        <w:ind w:left="720"/>
        <w:rPr>
          <w:del w:id="3" w:author="Shaif Bhaggoe" w:date="2016-07-06T11:56:00Z"/>
          <w:b/>
          <w:sz w:val="24"/>
        </w:rPr>
      </w:pPr>
    </w:p>
    <w:p w:rsidR="00FF6A93" w:rsidRDefault="00FF6A93" w:rsidP="00366148">
      <w:pPr>
        <w:pStyle w:val="Geenafstand"/>
        <w:ind w:left="720"/>
        <w:rPr>
          <w:del w:id="4" w:author="Shaif Bhaggoe" w:date="2016-07-06T11:56:00Z"/>
          <w:b/>
          <w:sz w:val="24"/>
        </w:rPr>
      </w:pPr>
      <w:del w:id="5" w:author="Shaif Bhaggoe" w:date="2016-07-06T11:56:00Z">
        <w:r>
          <w:rPr>
            <w:b/>
            <w:sz w:val="24"/>
          </w:rPr>
          <w:delText xml:space="preserve">                                                               </w:delText>
        </w:r>
      </w:del>
    </w:p>
    <w:p w:rsidR="00FF6A93" w:rsidRPr="00AA201E" w:rsidRDefault="00FF6A93" w:rsidP="00BD652A">
      <w:pPr>
        <w:pStyle w:val="Geenafstand"/>
        <w:rPr>
          <w:b/>
          <w:sz w:val="28"/>
        </w:rPr>
      </w:pPr>
    </w:p>
    <w:p w:rsidR="009314CA" w:rsidRPr="00AA201E" w:rsidRDefault="009314CA" w:rsidP="009314CA">
      <w:pPr>
        <w:pStyle w:val="Geenafstand"/>
        <w:numPr>
          <w:ilvl w:val="0"/>
          <w:numId w:val="2"/>
        </w:numPr>
        <w:rPr>
          <w:b/>
          <w:sz w:val="24"/>
        </w:rPr>
      </w:pPr>
      <w:r w:rsidRPr="00AA201E">
        <w:rPr>
          <w:b/>
          <w:sz w:val="24"/>
        </w:rPr>
        <w:t>Gebruiksvriendelijkheid</w:t>
      </w:r>
    </w:p>
    <w:p w:rsidR="009314CA" w:rsidRPr="00AA201E" w:rsidRDefault="009314CA" w:rsidP="009314CA">
      <w:pPr>
        <w:pStyle w:val="Geenafstand"/>
        <w:ind w:left="720"/>
        <w:rPr>
          <w:b/>
          <w:sz w:val="24"/>
        </w:rPr>
      </w:pPr>
      <w:r w:rsidRPr="00AA201E">
        <w:rPr>
          <w:b/>
          <w:sz w:val="24"/>
        </w:rPr>
        <w:t>7Zip</w:t>
      </w:r>
      <w:r w:rsidRPr="00AA201E">
        <w:rPr>
          <w:sz w:val="24"/>
        </w:rPr>
        <w:t xml:space="preserve"> is eenvoudig te gebruiken. De opties staan op een duidelijke manier opgesteld waardoor het makkelijk is om het te gebruiken.</w:t>
      </w:r>
      <w:r w:rsidRPr="00AA201E">
        <w:rPr>
          <w:b/>
          <w:sz w:val="24"/>
        </w:rPr>
        <w:t xml:space="preserve"> </w:t>
      </w:r>
      <w:r w:rsidRPr="00AA201E">
        <w:rPr>
          <w:sz w:val="24"/>
        </w:rPr>
        <w:t xml:space="preserve">Ook bevat </w:t>
      </w:r>
      <w:r w:rsidRPr="00AA201E">
        <w:rPr>
          <w:b/>
          <w:sz w:val="24"/>
        </w:rPr>
        <w:t>7Zip</w:t>
      </w:r>
      <w:r w:rsidRPr="00AA201E">
        <w:rPr>
          <w:sz w:val="24"/>
        </w:rPr>
        <w:t xml:space="preserve"> veel mogelijkheden zoals, het formaat van het archief</w:t>
      </w:r>
      <w:r w:rsidR="00130B14">
        <w:rPr>
          <w:sz w:val="24"/>
        </w:rPr>
        <w:t xml:space="preserve"> bijstellen</w:t>
      </w:r>
      <w:r w:rsidRPr="00AA201E">
        <w:rPr>
          <w:sz w:val="24"/>
        </w:rPr>
        <w:t>, compressieniveau, methode, wachtwoord, volumes etc.</w:t>
      </w:r>
    </w:p>
    <w:p w:rsidR="009314CA" w:rsidRPr="00AA201E" w:rsidRDefault="009314CA" w:rsidP="009314CA">
      <w:pPr>
        <w:pStyle w:val="Geenafstand"/>
        <w:numPr>
          <w:ilvl w:val="0"/>
          <w:numId w:val="2"/>
        </w:numPr>
        <w:rPr>
          <w:b/>
          <w:sz w:val="24"/>
        </w:rPr>
      </w:pPr>
      <w:r w:rsidRPr="00AA201E">
        <w:rPr>
          <w:b/>
          <w:sz w:val="24"/>
        </w:rPr>
        <w:t>Compressie instellen</w:t>
      </w:r>
    </w:p>
    <w:p w:rsidR="009314CA" w:rsidRPr="00AA201E" w:rsidRDefault="009314CA" w:rsidP="009314CA">
      <w:pPr>
        <w:pStyle w:val="Geenafstand"/>
        <w:tabs>
          <w:tab w:val="left" w:pos="6585"/>
        </w:tabs>
        <w:ind w:left="720"/>
        <w:rPr>
          <w:sz w:val="24"/>
        </w:rPr>
      </w:pPr>
      <w:r w:rsidRPr="00AA201E">
        <w:rPr>
          <w:sz w:val="24"/>
        </w:rPr>
        <w:t xml:space="preserve">Het compressieniveau is in te stellen. Je kan kiezen uit: opslaan, snel, snelst, normaal, maximum en ultra. </w:t>
      </w:r>
    </w:p>
    <w:p w:rsidR="009314CA" w:rsidRPr="00AA201E" w:rsidRDefault="009314CA" w:rsidP="009314CA">
      <w:pPr>
        <w:pStyle w:val="Geenafstand"/>
        <w:numPr>
          <w:ilvl w:val="0"/>
          <w:numId w:val="2"/>
        </w:numPr>
        <w:tabs>
          <w:tab w:val="left" w:pos="6585"/>
        </w:tabs>
        <w:rPr>
          <w:sz w:val="24"/>
          <w:lang w:val="en-GB"/>
        </w:rPr>
      </w:pPr>
      <w:r w:rsidRPr="00AA201E">
        <w:rPr>
          <w:b/>
          <w:sz w:val="24"/>
          <w:lang w:val="en-GB"/>
        </w:rPr>
        <w:t>Gratis, shareware of open-source</w:t>
      </w:r>
    </w:p>
    <w:p w:rsidR="009314CA" w:rsidRPr="00AA201E" w:rsidRDefault="009314CA" w:rsidP="009314CA">
      <w:pPr>
        <w:pStyle w:val="Geenafstand"/>
        <w:ind w:left="720"/>
        <w:rPr>
          <w:sz w:val="24"/>
        </w:rPr>
      </w:pPr>
      <w:r w:rsidRPr="00AA201E">
        <w:rPr>
          <w:b/>
          <w:sz w:val="24"/>
        </w:rPr>
        <w:t>7Zip</w:t>
      </w:r>
      <w:r w:rsidRPr="00AA201E">
        <w:rPr>
          <w:sz w:val="24"/>
        </w:rPr>
        <w:t xml:space="preserve"> is open-source. Je hoeft je niet te registreren of er iets voor te betalen.</w:t>
      </w:r>
    </w:p>
    <w:p w:rsidR="009314CA" w:rsidRPr="00AA201E" w:rsidRDefault="009314CA" w:rsidP="009314CA">
      <w:pPr>
        <w:pStyle w:val="Geenafstand"/>
        <w:numPr>
          <w:ilvl w:val="0"/>
          <w:numId w:val="2"/>
        </w:numPr>
        <w:rPr>
          <w:b/>
          <w:sz w:val="24"/>
        </w:rPr>
      </w:pPr>
      <w:r w:rsidRPr="00AA201E">
        <w:rPr>
          <w:b/>
          <w:sz w:val="24"/>
        </w:rPr>
        <w:t>Multiplatform</w:t>
      </w:r>
    </w:p>
    <w:p w:rsidR="009314CA" w:rsidRPr="00AA201E" w:rsidRDefault="009314CA" w:rsidP="009314CA">
      <w:pPr>
        <w:pStyle w:val="Geenafstand"/>
        <w:ind w:left="720"/>
        <w:rPr>
          <w:sz w:val="24"/>
        </w:rPr>
      </w:pPr>
      <w:r w:rsidRPr="00AA201E">
        <w:rPr>
          <w:b/>
          <w:sz w:val="24"/>
        </w:rPr>
        <w:t>7Zip</w:t>
      </w:r>
      <w:r w:rsidRPr="00AA201E">
        <w:rPr>
          <w:sz w:val="24"/>
        </w:rPr>
        <w:t xml:space="preserve"> is te gebruiken voor zowel Windows, Mac &amp; Linux.</w:t>
      </w:r>
    </w:p>
    <w:p w:rsidR="009314CA" w:rsidRPr="00AA201E" w:rsidRDefault="009314CA" w:rsidP="009314CA">
      <w:pPr>
        <w:pStyle w:val="Geenafstand"/>
        <w:numPr>
          <w:ilvl w:val="0"/>
          <w:numId w:val="2"/>
        </w:numPr>
        <w:rPr>
          <w:sz w:val="24"/>
        </w:rPr>
      </w:pPr>
      <w:r w:rsidRPr="00AA201E">
        <w:rPr>
          <w:b/>
          <w:sz w:val="24"/>
        </w:rPr>
        <w:t xml:space="preserve">De-installeren </w:t>
      </w:r>
    </w:p>
    <w:p w:rsidR="009314CA" w:rsidRPr="00AA201E" w:rsidRDefault="009314CA" w:rsidP="009314CA">
      <w:pPr>
        <w:pStyle w:val="Geenafstand"/>
        <w:ind w:left="720"/>
        <w:rPr>
          <w:sz w:val="24"/>
        </w:rPr>
      </w:pPr>
      <w:r w:rsidRPr="00AA201E">
        <w:rPr>
          <w:b/>
          <w:sz w:val="24"/>
        </w:rPr>
        <w:t>7Zip</w:t>
      </w:r>
      <w:r w:rsidRPr="00AA201E">
        <w:rPr>
          <w:sz w:val="24"/>
        </w:rPr>
        <w:t xml:space="preserve"> is gemakkelijk te de-installeren. Je krijgt alleen de knop uninstall te zien en daar blijft het bij.</w:t>
      </w:r>
    </w:p>
    <w:p w:rsidR="009314CA" w:rsidRPr="00AA201E" w:rsidRDefault="009314CA" w:rsidP="009314CA">
      <w:pPr>
        <w:pStyle w:val="Geenafstand"/>
        <w:numPr>
          <w:ilvl w:val="0"/>
          <w:numId w:val="2"/>
        </w:numPr>
        <w:rPr>
          <w:sz w:val="24"/>
        </w:rPr>
      </w:pPr>
      <w:r w:rsidRPr="00AA201E">
        <w:rPr>
          <w:b/>
          <w:sz w:val="24"/>
        </w:rPr>
        <w:t xml:space="preserve">USB </w:t>
      </w:r>
    </w:p>
    <w:p w:rsidR="009314CA" w:rsidRPr="00AA201E" w:rsidRDefault="009314CA" w:rsidP="009314CA">
      <w:pPr>
        <w:pStyle w:val="Geenafstand"/>
        <w:ind w:left="720"/>
        <w:rPr>
          <w:sz w:val="24"/>
        </w:rPr>
      </w:pPr>
      <w:r w:rsidRPr="00AA201E">
        <w:rPr>
          <w:b/>
          <w:sz w:val="24"/>
        </w:rPr>
        <w:t>7Zip</w:t>
      </w:r>
      <w:r w:rsidRPr="00AA201E">
        <w:rPr>
          <w:sz w:val="24"/>
        </w:rPr>
        <w:t xml:space="preserve"> </w:t>
      </w:r>
      <w:r w:rsidR="00E31217">
        <w:rPr>
          <w:sz w:val="24"/>
        </w:rPr>
        <w:t xml:space="preserve">kan portable zijn, dit is alleen niet uitgeven door het officiële website. </w:t>
      </w:r>
    </w:p>
    <w:p w:rsidR="00AA201E" w:rsidRDefault="00AA201E" w:rsidP="00AA201E">
      <w:pPr>
        <w:pStyle w:val="Geenafstand"/>
        <w:rPr>
          <w:b/>
        </w:rPr>
      </w:pPr>
    </w:p>
    <w:p w:rsidR="00AA201E" w:rsidRDefault="00AA201E" w:rsidP="00366148">
      <w:pPr>
        <w:pStyle w:val="Geenafstand"/>
        <w:rPr>
          <w:b/>
        </w:rPr>
      </w:pPr>
    </w:p>
    <w:p w:rsidR="00366148" w:rsidRDefault="00366148" w:rsidP="00366148">
      <w:pPr>
        <w:pStyle w:val="Geenafstand"/>
        <w:rPr>
          <w:b/>
        </w:rPr>
      </w:pPr>
    </w:p>
    <w:p w:rsidR="00AA201E" w:rsidRDefault="00AA201E" w:rsidP="00AA201E">
      <w:pPr>
        <w:pStyle w:val="Geenafstand"/>
        <w:jc w:val="center"/>
        <w:rPr>
          <w:b/>
        </w:rPr>
      </w:pPr>
    </w:p>
    <w:p w:rsidR="00AA201E" w:rsidRDefault="00366148" w:rsidP="00AA201E">
      <w:pPr>
        <w:pStyle w:val="Geenafstand"/>
        <w:jc w:val="center"/>
        <w:rPr>
          <w:b/>
        </w:rPr>
      </w:pPr>
      <w:r w:rsidRPr="00BD652A">
        <w:rPr>
          <w:b/>
          <w:noProof/>
          <w:sz w:val="20"/>
        </w:rPr>
        <w:drawing>
          <wp:anchor distT="0" distB="0" distL="114300" distR="114300" simplePos="0" relativeHeight="251692032" behindDoc="1" locked="0" layoutInCell="1" allowOverlap="1" wp14:anchorId="09B33C5F" wp14:editId="3C1FB1A6">
            <wp:simplePos x="0" y="0"/>
            <wp:positionH relativeFrom="margin">
              <wp:posOffset>-448310</wp:posOffset>
            </wp:positionH>
            <wp:positionV relativeFrom="paragraph">
              <wp:posOffset>177973</wp:posOffset>
            </wp:positionV>
            <wp:extent cx="6972935" cy="4285672"/>
            <wp:effectExtent l="0" t="0" r="0" b="63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2935" cy="42856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652A">
        <w:rPr>
          <w:b/>
        </w:rPr>
        <w:t>Hieronder een screenshot van de start van het programma</w:t>
      </w:r>
    </w:p>
    <w:p w:rsidR="00AA201E" w:rsidRDefault="00AA201E" w:rsidP="00AA201E">
      <w:pPr>
        <w:pStyle w:val="Geenafstand"/>
        <w:jc w:val="center"/>
        <w:rPr>
          <w:b/>
        </w:rPr>
      </w:pPr>
    </w:p>
    <w:p w:rsidR="00AA201E" w:rsidRDefault="00AA201E" w:rsidP="00BD652A">
      <w:pPr>
        <w:pStyle w:val="Geenafstand"/>
        <w:jc w:val="center"/>
        <w:rPr>
          <w:b/>
        </w:rPr>
      </w:pPr>
    </w:p>
    <w:p w:rsidR="00AA201E" w:rsidRDefault="00AA201E" w:rsidP="00BD652A">
      <w:pPr>
        <w:pStyle w:val="Geenafstand"/>
        <w:jc w:val="center"/>
        <w:rPr>
          <w:b/>
        </w:rPr>
      </w:pPr>
    </w:p>
    <w:p w:rsidR="00AA201E" w:rsidRDefault="00AA201E" w:rsidP="00BD652A">
      <w:pPr>
        <w:pStyle w:val="Geenafstand"/>
        <w:jc w:val="center"/>
        <w:rPr>
          <w:b/>
        </w:rPr>
      </w:pPr>
    </w:p>
    <w:p w:rsidR="00AA201E" w:rsidRDefault="00AA201E" w:rsidP="00BD652A">
      <w:pPr>
        <w:pStyle w:val="Geenafstand"/>
        <w:jc w:val="center"/>
        <w:rPr>
          <w:b/>
        </w:rPr>
      </w:pPr>
    </w:p>
    <w:p w:rsidR="00AA201E" w:rsidRDefault="00AA201E" w:rsidP="00BD652A">
      <w:pPr>
        <w:pStyle w:val="Geenafstand"/>
        <w:jc w:val="center"/>
        <w:rPr>
          <w:b/>
        </w:rPr>
      </w:pPr>
    </w:p>
    <w:p w:rsidR="00AA201E" w:rsidRDefault="00AA201E" w:rsidP="00BD652A">
      <w:pPr>
        <w:pStyle w:val="Geenafstand"/>
        <w:jc w:val="center"/>
        <w:rPr>
          <w:b/>
        </w:rPr>
      </w:pPr>
    </w:p>
    <w:p w:rsidR="00AA201E" w:rsidRDefault="00AA201E" w:rsidP="00BD652A">
      <w:pPr>
        <w:pStyle w:val="Geenafstand"/>
        <w:jc w:val="center"/>
        <w:rPr>
          <w:b/>
        </w:rPr>
      </w:pPr>
    </w:p>
    <w:p w:rsidR="00AA201E" w:rsidRDefault="00AA201E" w:rsidP="00BD652A">
      <w:pPr>
        <w:pStyle w:val="Geenafstand"/>
        <w:jc w:val="center"/>
        <w:rPr>
          <w:b/>
        </w:rPr>
      </w:pPr>
    </w:p>
    <w:p w:rsidR="00AA201E" w:rsidRDefault="00AA201E" w:rsidP="00BD652A">
      <w:pPr>
        <w:pStyle w:val="Geenafstand"/>
        <w:jc w:val="center"/>
        <w:rPr>
          <w:b/>
        </w:rPr>
      </w:pPr>
    </w:p>
    <w:p w:rsidR="00AA201E" w:rsidRDefault="00AA201E" w:rsidP="00BD652A">
      <w:pPr>
        <w:pStyle w:val="Geenafstand"/>
        <w:jc w:val="center"/>
        <w:rPr>
          <w:b/>
        </w:rPr>
      </w:pPr>
    </w:p>
    <w:p w:rsidR="00AA201E" w:rsidRDefault="00AA201E" w:rsidP="00BD652A">
      <w:pPr>
        <w:pStyle w:val="Geenafstand"/>
        <w:jc w:val="center"/>
        <w:rPr>
          <w:b/>
        </w:rPr>
      </w:pPr>
    </w:p>
    <w:p w:rsidR="00AA201E" w:rsidRDefault="00AA201E" w:rsidP="00BD652A">
      <w:pPr>
        <w:pStyle w:val="Geenafstand"/>
        <w:jc w:val="center"/>
        <w:rPr>
          <w:b/>
        </w:rPr>
      </w:pPr>
    </w:p>
    <w:p w:rsidR="00AA201E" w:rsidRDefault="00AA201E" w:rsidP="00BD652A">
      <w:pPr>
        <w:pStyle w:val="Geenafstand"/>
        <w:jc w:val="center"/>
        <w:rPr>
          <w:b/>
        </w:rPr>
      </w:pPr>
    </w:p>
    <w:p w:rsidR="00AA201E" w:rsidRDefault="00AA201E" w:rsidP="00BD652A">
      <w:pPr>
        <w:pStyle w:val="Geenafstand"/>
        <w:jc w:val="center"/>
        <w:rPr>
          <w:b/>
        </w:rPr>
      </w:pPr>
    </w:p>
    <w:p w:rsidR="00AA201E" w:rsidRDefault="00AA201E" w:rsidP="00BD652A">
      <w:pPr>
        <w:pStyle w:val="Geenafstand"/>
        <w:jc w:val="center"/>
        <w:rPr>
          <w:b/>
        </w:rPr>
      </w:pPr>
    </w:p>
    <w:p w:rsidR="00AA201E" w:rsidRDefault="004B1188" w:rsidP="00BD652A">
      <w:pPr>
        <w:pStyle w:val="Geenafstand"/>
        <w:jc w:val="center"/>
        <w:rPr>
          <w:b/>
        </w:rPr>
      </w:pPr>
      <w:ins w:id="6" w:author="Shaif Bhaggoe" w:date="2016-07-06T11:56:00Z">
        <w:r w:rsidRPr="008F6F8B">
          <w:rPr>
            <w:b/>
            <w:noProof/>
            <w:sz w:val="28"/>
          </w:rPr>
          <w:lastRenderedPageBreak/>
          <w:drawing>
            <wp:anchor distT="0" distB="0" distL="114300" distR="114300" simplePos="0" relativeHeight="251685888" behindDoc="1" locked="0" layoutInCell="1" allowOverlap="1" wp14:anchorId="465EAA9E" wp14:editId="38C44CD6">
              <wp:simplePos x="0" y="0"/>
              <wp:positionH relativeFrom="margin">
                <wp:align>right</wp:align>
              </wp:positionH>
              <wp:positionV relativeFrom="page">
                <wp:posOffset>2372995</wp:posOffset>
              </wp:positionV>
              <wp:extent cx="5975927" cy="4024449"/>
              <wp:effectExtent l="0" t="0" r="6350" b="0"/>
              <wp:wrapTight wrapText="bothSides">
                <wp:wrapPolygon edited="0">
                  <wp:start x="0" y="0"/>
                  <wp:lineTo x="0" y="21474"/>
                  <wp:lineTo x="21554" y="21474"/>
                  <wp:lineTo x="21554" y="0"/>
                  <wp:lineTo x="0" y="0"/>
                </wp:wrapPolygon>
              </wp:wrapTight>
              <wp:docPr id="23" name="Afbeelding 23" descr="C:\Users\Shaif\Desktop\Inhaal\Compresie\Afbeedling\7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haif\Desktop\Inhaal\Compresie\Afbeedling\7zi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5927" cy="4024449"/>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rsidR="00AA201E" w:rsidRDefault="00AA201E" w:rsidP="00BD652A">
      <w:pPr>
        <w:pStyle w:val="Geenafstand"/>
        <w:jc w:val="center"/>
        <w:rPr>
          <w:b/>
        </w:rPr>
      </w:pPr>
    </w:p>
    <w:p w:rsidR="00AA201E" w:rsidRDefault="00AA201E" w:rsidP="00BD652A">
      <w:pPr>
        <w:pStyle w:val="Geenafstand"/>
        <w:jc w:val="center"/>
        <w:rPr>
          <w:b/>
        </w:rPr>
      </w:pPr>
    </w:p>
    <w:p w:rsidR="00AA201E" w:rsidRDefault="00AA201E" w:rsidP="004B1188">
      <w:pPr>
        <w:pStyle w:val="Geenafstand"/>
        <w:rPr>
          <w:b/>
        </w:rPr>
      </w:pPr>
    </w:p>
    <w:p w:rsidR="00AA201E" w:rsidRDefault="00AA201E" w:rsidP="00BD652A">
      <w:pPr>
        <w:pStyle w:val="Geenafstand"/>
        <w:jc w:val="center"/>
        <w:rPr>
          <w:b/>
        </w:rPr>
      </w:pPr>
    </w:p>
    <w:p w:rsidR="00BD652A" w:rsidRDefault="00BD652A" w:rsidP="004B1188">
      <w:pPr>
        <w:pStyle w:val="Geenafstand"/>
        <w:rPr>
          <w:b/>
        </w:rPr>
      </w:pPr>
    </w:p>
    <w:p w:rsidR="004B1188" w:rsidRPr="00BD652A" w:rsidRDefault="004B1188" w:rsidP="004B1188">
      <w:pPr>
        <w:pStyle w:val="Geenafstand"/>
      </w:pPr>
    </w:p>
    <w:p w:rsidR="00FF6A93" w:rsidRDefault="00FF6A93">
      <w:pPr>
        <w:rPr>
          <w:rFonts w:eastAsiaTheme="minorEastAsia"/>
          <w:b/>
          <w:lang w:eastAsia="nl-NL"/>
        </w:rPr>
      </w:pPr>
    </w:p>
    <w:p w:rsidR="00FF6A93" w:rsidRPr="00AA201E" w:rsidRDefault="00AA201E" w:rsidP="00AA201E">
      <w:pPr>
        <w:jc w:val="center"/>
        <w:rPr>
          <w:rFonts w:eastAsiaTheme="minorEastAsia"/>
          <w:b/>
          <w:lang w:eastAsia="nl-NL"/>
        </w:rPr>
      </w:pPr>
      <w:r>
        <w:rPr>
          <w:rFonts w:eastAsiaTheme="minorEastAsia"/>
          <w:b/>
          <w:lang w:eastAsia="nl-NL"/>
        </w:rPr>
        <w:t>En hier een screenshot van het start van het programma</w:t>
      </w:r>
    </w:p>
    <w:p w:rsidR="00BD652A" w:rsidRDefault="00BD652A">
      <w:pPr>
        <w:rPr>
          <w:rFonts w:eastAsiaTheme="minorEastAsia"/>
          <w:b/>
          <w:lang w:eastAsia="nl-NL"/>
        </w:rPr>
      </w:pPr>
    </w:p>
    <w:p w:rsidR="00BD652A" w:rsidRDefault="00BD652A">
      <w:pPr>
        <w:rPr>
          <w:rFonts w:eastAsiaTheme="minorEastAsia"/>
          <w:b/>
          <w:lang w:eastAsia="nl-NL"/>
        </w:rPr>
      </w:pPr>
    </w:p>
    <w:p w:rsidR="00BD652A" w:rsidRDefault="00BD652A">
      <w:pPr>
        <w:rPr>
          <w:rFonts w:eastAsiaTheme="minorEastAsia"/>
          <w:b/>
          <w:lang w:eastAsia="nl-NL"/>
        </w:rPr>
      </w:pPr>
    </w:p>
    <w:p w:rsidR="00AA201E" w:rsidRDefault="00AA201E" w:rsidP="00035841">
      <w:pPr>
        <w:pStyle w:val="Geenafstand"/>
        <w:rPr>
          <w:b/>
        </w:rPr>
      </w:pPr>
    </w:p>
    <w:p w:rsidR="00AA201E" w:rsidRDefault="00AA201E" w:rsidP="00035841">
      <w:pPr>
        <w:pStyle w:val="Geenafstand"/>
        <w:rPr>
          <w:b/>
        </w:rPr>
      </w:pPr>
    </w:p>
    <w:p w:rsidR="004B1188" w:rsidRDefault="004B1188" w:rsidP="00035841">
      <w:pPr>
        <w:pStyle w:val="Geenafstand"/>
        <w:rPr>
          <w:b/>
        </w:rPr>
      </w:pPr>
    </w:p>
    <w:p w:rsidR="004B1188" w:rsidRDefault="004B1188" w:rsidP="00035841">
      <w:pPr>
        <w:pStyle w:val="Geenafstand"/>
        <w:rPr>
          <w:b/>
        </w:rPr>
      </w:pPr>
    </w:p>
    <w:p w:rsidR="00AA201E" w:rsidRDefault="00AA201E" w:rsidP="00035841">
      <w:pPr>
        <w:pStyle w:val="Geenafstand"/>
        <w:rPr>
          <w:b/>
        </w:rPr>
      </w:pPr>
    </w:p>
    <w:p w:rsidR="00E31217" w:rsidRDefault="00E31217" w:rsidP="00035841">
      <w:pPr>
        <w:pStyle w:val="Geenafstand"/>
        <w:rPr>
          <w:b/>
        </w:rPr>
      </w:pPr>
    </w:p>
    <w:p w:rsidR="00AA201E" w:rsidRDefault="00AA201E" w:rsidP="00035841">
      <w:pPr>
        <w:pStyle w:val="Geenafstand"/>
        <w:rPr>
          <w:b/>
        </w:rPr>
      </w:pPr>
    </w:p>
    <w:p w:rsidR="00366148" w:rsidRDefault="00366148" w:rsidP="00035841">
      <w:pPr>
        <w:pStyle w:val="Geenafstand"/>
        <w:rPr>
          <w:b/>
        </w:rPr>
      </w:pPr>
    </w:p>
    <w:p w:rsidR="00366148" w:rsidRDefault="00366148" w:rsidP="00035841">
      <w:pPr>
        <w:pStyle w:val="Geenafstand"/>
        <w:rPr>
          <w:b/>
        </w:rPr>
      </w:pPr>
    </w:p>
    <w:p w:rsidR="00366148" w:rsidRDefault="00366148" w:rsidP="00035841">
      <w:pPr>
        <w:pStyle w:val="Geenafstand"/>
        <w:rPr>
          <w:b/>
        </w:rPr>
      </w:pPr>
    </w:p>
    <w:p w:rsidR="00366148" w:rsidRDefault="00366148" w:rsidP="00035841">
      <w:pPr>
        <w:pStyle w:val="Geenafstand"/>
        <w:rPr>
          <w:b/>
        </w:rPr>
      </w:pPr>
      <w:bookmarkStart w:id="7" w:name="_GoBack"/>
      <w:bookmarkEnd w:id="7"/>
    </w:p>
    <w:p w:rsidR="00AA201E" w:rsidRPr="00395888" w:rsidRDefault="00AA201E" w:rsidP="00035841">
      <w:pPr>
        <w:pStyle w:val="Geenafstand"/>
        <w:rPr>
          <w:b/>
        </w:rPr>
      </w:pPr>
    </w:p>
    <w:p w:rsidR="00035841" w:rsidRPr="00395888" w:rsidRDefault="003A3F40" w:rsidP="005E273E">
      <w:pPr>
        <w:pStyle w:val="Geenafstand"/>
        <w:jc w:val="center"/>
        <w:rPr>
          <w:b/>
          <w:sz w:val="28"/>
        </w:rPr>
      </w:pPr>
      <w:r w:rsidRPr="00395888">
        <w:rPr>
          <w:b/>
          <w:noProof/>
          <w:sz w:val="28"/>
        </w:rPr>
        <w:lastRenderedPageBreak/>
        <w:drawing>
          <wp:anchor distT="0" distB="0" distL="114300" distR="114300" simplePos="0" relativeHeight="251664384" behindDoc="1" locked="0" layoutInCell="1" allowOverlap="1" wp14:anchorId="6191C7FE" wp14:editId="30B237E3">
            <wp:simplePos x="0" y="0"/>
            <wp:positionH relativeFrom="margin">
              <wp:posOffset>-585471</wp:posOffset>
            </wp:positionH>
            <wp:positionV relativeFrom="paragraph">
              <wp:posOffset>262255</wp:posOffset>
            </wp:positionV>
            <wp:extent cx="6981825" cy="4028440"/>
            <wp:effectExtent l="0" t="0" r="9525" b="0"/>
            <wp:wrapNone/>
            <wp:docPr id="6" name="Afbeelding 6" descr="C:\Users\Shaif\Desktop\Inhaal\Compresie\Afbeedling\Winrar\bestanden win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haif\Desktop\Inhaal\Compresie\Afbeedling\Winrar\bestanden winr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81825" cy="4028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5888">
        <w:rPr>
          <w:b/>
          <w:sz w:val="28"/>
        </w:rPr>
        <w:t>Winrar</w:t>
      </w:r>
    </w:p>
    <w:p w:rsidR="003A3F40" w:rsidRPr="00395888" w:rsidRDefault="003A3F40" w:rsidP="00035841">
      <w:pPr>
        <w:pStyle w:val="Geenafstand"/>
        <w:rPr>
          <w:b/>
          <w:sz w:val="28"/>
        </w:rPr>
      </w:pPr>
    </w:p>
    <w:p w:rsidR="00035841" w:rsidRPr="00395888" w:rsidRDefault="00035841" w:rsidP="008B38DD">
      <w:pPr>
        <w:tabs>
          <w:tab w:val="left" w:pos="7125"/>
        </w:tabs>
        <w:rPr>
          <w:sz w:val="24"/>
          <w:lang w:eastAsia="nl-NL"/>
        </w:rPr>
      </w:pPr>
    </w:p>
    <w:p w:rsidR="00035841" w:rsidRPr="00395888" w:rsidRDefault="00035841" w:rsidP="008B38DD">
      <w:pPr>
        <w:tabs>
          <w:tab w:val="left" w:pos="7125"/>
        </w:tabs>
        <w:rPr>
          <w:sz w:val="24"/>
          <w:lang w:eastAsia="nl-NL"/>
        </w:rPr>
      </w:pPr>
    </w:p>
    <w:p w:rsidR="00035841" w:rsidRPr="00395888" w:rsidRDefault="00035841" w:rsidP="008B38DD">
      <w:pPr>
        <w:tabs>
          <w:tab w:val="left" w:pos="7125"/>
        </w:tabs>
        <w:rPr>
          <w:sz w:val="24"/>
          <w:lang w:eastAsia="nl-NL"/>
        </w:rPr>
      </w:pPr>
    </w:p>
    <w:p w:rsidR="00035841" w:rsidRPr="00395888" w:rsidRDefault="00035841" w:rsidP="008B38DD">
      <w:pPr>
        <w:tabs>
          <w:tab w:val="left" w:pos="7125"/>
        </w:tabs>
        <w:rPr>
          <w:sz w:val="24"/>
          <w:lang w:eastAsia="nl-NL"/>
        </w:rPr>
      </w:pPr>
    </w:p>
    <w:p w:rsidR="00035841" w:rsidRPr="00395888" w:rsidRDefault="00035841" w:rsidP="008B38DD">
      <w:pPr>
        <w:tabs>
          <w:tab w:val="left" w:pos="7125"/>
        </w:tabs>
        <w:rPr>
          <w:sz w:val="24"/>
          <w:lang w:eastAsia="nl-NL"/>
        </w:rPr>
      </w:pPr>
    </w:p>
    <w:p w:rsidR="00035841" w:rsidRPr="00395888" w:rsidRDefault="00035841" w:rsidP="008B38DD">
      <w:pPr>
        <w:tabs>
          <w:tab w:val="left" w:pos="7125"/>
        </w:tabs>
        <w:rPr>
          <w:sz w:val="24"/>
          <w:lang w:eastAsia="nl-NL"/>
        </w:rPr>
      </w:pPr>
    </w:p>
    <w:p w:rsidR="00035841" w:rsidRPr="00395888" w:rsidRDefault="00035841" w:rsidP="008B38DD">
      <w:pPr>
        <w:tabs>
          <w:tab w:val="left" w:pos="7125"/>
        </w:tabs>
        <w:rPr>
          <w:sz w:val="24"/>
          <w:lang w:eastAsia="nl-NL"/>
        </w:rPr>
      </w:pPr>
    </w:p>
    <w:p w:rsidR="00035841" w:rsidRPr="00395888" w:rsidRDefault="00035841" w:rsidP="008B38DD">
      <w:pPr>
        <w:tabs>
          <w:tab w:val="left" w:pos="7125"/>
        </w:tabs>
        <w:rPr>
          <w:sz w:val="24"/>
          <w:lang w:eastAsia="nl-NL"/>
        </w:rPr>
      </w:pPr>
    </w:p>
    <w:p w:rsidR="00035841" w:rsidRPr="00395888" w:rsidRDefault="00035841" w:rsidP="008B38DD">
      <w:pPr>
        <w:tabs>
          <w:tab w:val="left" w:pos="7125"/>
        </w:tabs>
        <w:rPr>
          <w:sz w:val="24"/>
          <w:lang w:eastAsia="nl-NL"/>
        </w:rPr>
      </w:pPr>
    </w:p>
    <w:p w:rsidR="00035841" w:rsidRPr="00395888" w:rsidRDefault="00035841" w:rsidP="008B38DD">
      <w:pPr>
        <w:tabs>
          <w:tab w:val="left" w:pos="7125"/>
        </w:tabs>
        <w:rPr>
          <w:sz w:val="24"/>
          <w:lang w:eastAsia="nl-NL"/>
        </w:rPr>
      </w:pPr>
    </w:p>
    <w:p w:rsidR="00035841" w:rsidRPr="00395888" w:rsidRDefault="00035841" w:rsidP="008B38DD">
      <w:pPr>
        <w:tabs>
          <w:tab w:val="left" w:pos="7125"/>
        </w:tabs>
        <w:rPr>
          <w:sz w:val="24"/>
          <w:lang w:eastAsia="nl-NL"/>
        </w:rPr>
      </w:pPr>
    </w:p>
    <w:p w:rsidR="003A3F40" w:rsidRDefault="003A3F40" w:rsidP="008B38DD">
      <w:pPr>
        <w:tabs>
          <w:tab w:val="left" w:pos="7125"/>
        </w:tabs>
        <w:rPr>
          <w:sz w:val="24"/>
          <w:lang w:eastAsia="nl-NL"/>
        </w:rPr>
      </w:pPr>
    </w:p>
    <w:p w:rsidR="00416B78" w:rsidRDefault="00416B78" w:rsidP="008B38DD">
      <w:pPr>
        <w:tabs>
          <w:tab w:val="left" w:pos="7125"/>
        </w:tabs>
        <w:rPr>
          <w:sz w:val="24"/>
          <w:lang w:eastAsia="nl-NL"/>
        </w:rPr>
      </w:pPr>
    </w:p>
    <w:p w:rsidR="003A3F40" w:rsidRPr="00395888" w:rsidRDefault="003A3F40" w:rsidP="00FF6A93">
      <w:pPr>
        <w:tabs>
          <w:tab w:val="left" w:pos="7125"/>
        </w:tabs>
        <w:rPr>
          <w:sz w:val="24"/>
          <w:lang w:eastAsia="nl-NL"/>
        </w:rPr>
      </w:pPr>
      <w:r w:rsidRPr="00395888">
        <w:rPr>
          <w:sz w:val="24"/>
          <w:lang w:eastAsia="nl-NL"/>
        </w:rPr>
        <w:t>De screenshot hierboven laat elk bestand normaal en elk bestand gecomprimeerd zien.</w:t>
      </w:r>
    </w:p>
    <w:p w:rsidR="003A3F40" w:rsidRPr="00395888" w:rsidRDefault="003A3F40" w:rsidP="008B38DD">
      <w:pPr>
        <w:tabs>
          <w:tab w:val="left" w:pos="7125"/>
        </w:tabs>
        <w:rPr>
          <w:sz w:val="24"/>
          <w:lang w:eastAsia="nl-NL"/>
        </w:rPr>
      </w:pPr>
      <w:r w:rsidRPr="00395888">
        <w:rPr>
          <w:noProof/>
          <w:sz w:val="24"/>
          <w:lang w:eastAsia="nl-NL"/>
        </w:rPr>
        <w:drawing>
          <wp:anchor distT="0" distB="0" distL="114300" distR="114300" simplePos="0" relativeHeight="251665408" behindDoc="1" locked="0" layoutInCell="1" allowOverlap="1" wp14:anchorId="72CA76A8" wp14:editId="5C3707B6">
            <wp:simplePos x="0" y="0"/>
            <wp:positionH relativeFrom="column">
              <wp:posOffset>3220085</wp:posOffset>
            </wp:positionH>
            <wp:positionV relativeFrom="page">
              <wp:posOffset>5753100</wp:posOffset>
            </wp:positionV>
            <wp:extent cx="3213735" cy="4524375"/>
            <wp:effectExtent l="0" t="0" r="5715" b="9525"/>
            <wp:wrapTight wrapText="bothSides">
              <wp:wrapPolygon edited="0">
                <wp:start x="0" y="0"/>
                <wp:lineTo x="0" y="21555"/>
                <wp:lineTo x="21510" y="21555"/>
                <wp:lineTo x="21510" y="0"/>
                <wp:lineTo x="0" y="0"/>
              </wp:wrapPolygon>
            </wp:wrapTight>
            <wp:docPr id="7" name="Afbeelding 7" descr="C:\Users\Shaif\Desktop\Inhaal\Compresie\Afbeedling\Winrar\alle besta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aif\Desktop\Inhaal\Compresie\Afbeedling\Winrar\alle bestand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3735" cy="4524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A3F40" w:rsidRPr="00395888" w:rsidRDefault="003A3F40" w:rsidP="003A3F40">
      <w:pPr>
        <w:pStyle w:val="Geenafstand"/>
        <w:rPr>
          <w:sz w:val="28"/>
        </w:rPr>
      </w:pPr>
      <w:r w:rsidRPr="00395888">
        <w:rPr>
          <w:sz w:val="28"/>
        </w:rPr>
        <w:t>De screenshot hiernaast laat de map zelf zien die gecomprimeerd is.</w:t>
      </w:r>
    </w:p>
    <w:p w:rsidR="003A3F40" w:rsidRPr="00395888" w:rsidRDefault="00AF590D" w:rsidP="003A3F40">
      <w:pPr>
        <w:pStyle w:val="Geenafstand"/>
        <w:rPr>
          <w:sz w:val="24"/>
        </w:rPr>
      </w:pPr>
      <w:r w:rsidRPr="00395888">
        <w:rPr>
          <w:sz w:val="24"/>
        </w:rPr>
        <w:t>Sommige bestanden zijn veel gecomprimeerd</w:t>
      </w:r>
    </w:p>
    <w:p w:rsidR="00AF590D" w:rsidRPr="00395888" w:rsidRDefault="00AF590D" w:rsidP="003A3F40">
      <w:pPr>
        <w:pStyle w:val="Geenafstand"/>
        <w:rPr>
          <w:sz w:val="24"/>
        </w:rPr>
      </w:pPr>
      <w:r w:rsidRPr="00395888">
        <w:rPr>
          <w:sz w:val="24"/>
        </w:rPr>
        <w:t>(.bmp, .log, .pdf, .html,)</w:t>
      </w:r>
    </w:p>
    <w:p w:rsidR="00AF590D" w:rsidRPr="00395888" w:rsidRDefault="00AF590D" w:rsidP="003A3F40">
      <w:pPr>
        <w:pStyle w:val="Geenafstand"/>
        <w:rPr>
          <w:sz w:val="24"/>
        </w:rPr>
      </w:pPr>
      <w:r w:rsidRPr="00395888">
        <w:rPr>
          <w:sz w:val="24"/>
        </w:rPr>
        <w:t>Sommige bestanden zijn een beetje gecomprimeerd (Word, .exe, .wav)</w:t>
      </w:r>
    </w:p>
    <w:p w:rsidR="00AF590D" w:rsidRPr="00395888" w:rsidRDefault="00AF590D" w:rsidP="003A3F40">
      <w:pPr>
        <w:pStyle w:val="Geenafstand"/>
        <w:rPr>
          <w:sz w:val="24"/>
        </w:rPr>
      </w:pPr>
      <w:r w:rsidRPr="00395888">
        <w:rPr>
          <w:sz w:val="24"/>
        </w:rPr>
        <w:t>En sommige zijn nauwelijks gecomprimeerd</w:t>
      </w:r>
    </w:p>
    <w:p w:rsidR="00AF590D" w:rsidRPr="00395888" w:rsidRDefault="00AF590D" w:rsidP="003A3F40">
      <w:pPr>
        <w:pStyle w:val="Geenafstand"/>
        <w:rPr>
          <w:sz w:val="24"/>
        </w:rPr>
      </w:pPr>
      <w:r w:rsidRPr="00395888">
        <w:rPr>
          <w:sz w:val="24"/>
        </w:rPr>
        <w:t>(mp3)</w:t>
      </w:r>
    </w:p>
    <w:p w:rsidR="00AF590D" w:rsidRPr="00395888" w:rsidRDefault="00AF590D" w:rsidP="003A3F40">
      <w:pPr>
        <w:pStyle w:val="Geenafstand"/>
        <w:rPr>
          <w:sz w:val="24"/>
        </w:rPr>
      </w:pPr>
      <w:r w:rsidRPr="00395888">
        <w:rPr>
          <w:sz w:val="24"/>
        </w:rPr>
        <w:t>En sommige helemaal niet</w:t>
      </w:r>
    </w:p>
    <w:p w:rsidR="00AF590D" w:rsidRPr="00395888" w:rsidRDefault="00AF590D" w:rsidP="003A3F40">
      <w:pPr>
        <w:pStyle w:val="Geenafstand"/>
        <w:rPr>
          <w:sz w:val="24"/>
        </w:rPr>
      </w:pPr>
      <w:r w:rsidRPr="00395888">
        <w:rPr>
          <w:sz w:val="24"/>
        </w:rPr>
        <w:t>(</w:t>
      </w:r>
      <w:r w:rsidR="0040729F" w:rsidRPr="00395888">
        <w:rPr>
          <w:sz w:val="24"/>
        </w:rPr>
        <w:t>Jpeg</w:t>
      </w:r>
      <w:r w:rsidRPr="00395888">
        <w:rPr>
          <w:sz w:val="24"/>
        </w:rPr>
        <w:t>)</w:t>
      </w:r>
    </w:p>
    <w:p w:rsidR="003A3F40" w:rsidRPr="00395888" w:rsidRDefault="003A3F40" w:rsidP="003A3F40">
      <w:pPr>
        <w:pStyle w:val="Geenafstand"/>
        <w:rPr>
          <w:sz w:val="24"/>
        </w:rPr>
      </w:pPr>
    </w:p>
    <w:p w:rsidR="003A3F40" w:rsidRPr="00395888" w:rsidRDefault="003A3F40" w:rsidP="003A3F40">
      <w:pPr>
        <w:pStyle w:val="Geenafstand"/>
      </w:pPr>
      <w:r w:rsidRPr="00395888">
        <w:t>Er zit duidelijk verschil tussen de standaard en de door</w:t>
      </w:r>
    </w:p>
    <w:p w:rsidR="003A3F40" w:rsidRPr="00395888" w:rsidRDefault="003A3F40" w:rsidP="003A3F40">
      <w:pPr>
        <w:pStyle w:val="Geenafstand"/>
      </w:pPr>
      <w:r w:rsidRPr="00395888">
        <w:t>7Zip</w:t>
      </w:r>
      <w:r w:rsidR="00647AFF" w:rsidRPr="00395888">
        <w:t xml:space="preserve"> gecomprimeerde bestanden.</w:t>
      </w:r>
    </w:p>
    <w:p w:rsidR="003A3F40" w:rsidRPr="00395888" w:rsidRDefault="003A3F40" w:rsidP="003A3F40">
      <w:pPr>
        <w:pStyle w:val="Geenafstand"/>
      </w:pPr>
      <w:r w:rsidRPr="00395888">
        <w:t xml:space="preserve">Standaard: </w:t>
      </w:r>
    </w:p>
    <w:p w:rsidR="003A3F40" w:rsidRPr="00395888" w:rsidRDefault="003A3F40" w:rsidP="003A3F40">
      <w:pPr>
        <w:pStyle w:val="Geenafstand"/>
      </w:pPr>
      <w:r w:rsidRPr="00395888">
        <w:rPr>
          <w:b/>
        </w:rPr>
        <w:t xml:space="preserve">37,5MB </w:t>
      </w:r>
      <w:r w:rsidRPr="00395888">
        <w:t>(39.397.730 bytes) groot</w:t>
      </w:r>
    </w:p>
    <w:p w:rsidR="003A3F40" w:rsidRPr="00395888" w:rsidRDefault="003A3F40" w:rsidP="003A3F40">
      <w:pPr>
        <w:pStyle w:val="Geenafstand"/>
        <w:rPr>
          <w:b/>
        </w:rPr>
      </w:pPr>
      <w:r w:rsidRPr="00395888">
        <w:t>7Zip:</w:t>
      </w:r>
      <w:r w:rsidRPr="00395888">
        <w:rPr>
          <w:b/>
        </w:rPr>
        <w:t xml:space="preserve"> </w:t>
      </w:r>
    </w:p>
    <w:p w:rsidR="00FF6A93" w:rsidRPr="00395888" w:rsidRDefault="003A3F40" w:rsidP="003A3F40">
      <w:pPr>
        <w:pStyle w:val="Geenafstand"/>
      </w:pPr>
      <w:r w:rsidRPr="00395888">
        <w:rPr>
          <w:b/>
        </w:rPr>
        <w:t xml:space="preserve"> </w:t>
      </w:r>
      <w:r w:rsidRPr="00395888">
        <w:rPr>
          <w:b/>
          <w:i/>
          <w:u w:val="single"/>
        </w:rPr>
        <w:t>2</w:t>
      </w:r>
      <w:r w:rsidR="001E2192" w:rsidRPr="00395888">
        <w:rPr>
          <w:b/>
          <w:i/>
          <w:u w:val="single"/>
        </w:rPr>
        <w:t>7,2</w:t>
      </w:r>
      <w:r w:rsidRPr="00395888">
        <w:rPr>
          <w:b/>
          <w:i/>
          <w:u w:val="single"/>
        </w:rPr>
        <w:t>MB</w:t>
      </w:r>
      <w:r w:rsidRPr="00395888">
        <w:rPr>
          <w:b/>
          <w:i/>
        </w:rPr>
        <w:t xml:space="preserve"> </w:t>
      </w:r>
      <w:r w:rsidRPr="00395888">
        <w:rPr>
          <w:i/>
        </w:rPr>
        <w:t>(</w:t>
      </w:r>
      <w:r w:rsidR="001E2192" w:rsidRPr="00395888">
        <w:rPr>
          <w:i/>
        </w:rPr>
        <w:t>28.558.249</w:t>
      </w:r>
      <w:r w:rsidRPr="00395888">
        <w:rPr>
          <w:i/>
        </w:rPr>
        <w:t xml:space="preserve"> bytes)</w:t>
      </w:r>
      <w:r w:rsidRPr="00395888">
        <w:t xml:space="preserve"> groot</w:t>
      </w:r>
    </w:p>
    <w:p w:rsidR="00FF6A93" w:rsidRPr="00395888" w:rsidRDefault="00FF6A93" w:rsidP="00FF6A93">
      <w:pPr>
        <w:pStyle w:val="Geenafstand"/>
        <w:rPr>
          <w:b/>
        </w:rPr>
      </w:pPr>
      <w:r w:rsidRPr="00395888">
        <w:t>Verschil:</w:t>
      </w:r>
      <w:r w:rsidRPr="00395888">
        <w:rPr>
          <w:b/>
        </w:rPr>
        <w:t xml:space="preserve"> 10,3MB</w:t>
      </w:r>
    </w:p>
    <w:p w:rsidR="000A3235" w:rsidRDefault="000A3235">
      <w:r>
        <w:br w:type="page"/>
      </w:r>
    </w:p>
    <w:p w:rsidR="000A3235" w:rsidRDefault="000A3235"/>
    <w:p w:rsidR="0085135A" w:rsidRDefault="0085135A"/>
    <w:p w:rsidR="000A3235" w:rsidRPr="00AA201E" w:rsidRDefault="000A3235" w:rsidP="000A3235">
      <w:pPr>
        <w:pStyle w:val="Geenafstand"/>
        <w:numPr>
          <w:ilvl w:val="0"/>
          <w:numId w:val="2"/>
        </w:numPr>
        <w:rPr>
          <w:b/>
          <w:sz w:val="24"/>
        </w:rPr>
      </w:pPr>
      <w:r w:rsidRPr="00AA201E">
        <w:rPr>
          <w:b/>
          <w:sz w:val="24"/>
        </w:rPr>
        <w:t>Gebruiksvriendelijkheid</w:t>
      </w:r>
    </w:p>
    <w:p w:rsidR="000A3235" w:rsidRPr="00AA201E" w:rsidRDefault="000A3235" w:rsidP="000A3235">
      <w:pPr>
        <w:pStyle w:val="Geenafstand"/>
        <w:ind w:left="720"/>
        <w:rPr>
          <w:sz w:val="24"/>
        </w:rPr>
      </w:pPr>
      <w:r w:rsidRPr="00AA201E">
        <w:rPr>
          <w:b/>
          <w:sz w:val="24"/>
        </w:rPr>
        <w:t xml:space="preserve">Winrar </w:t>
      </w:r>
      <w:r w:rsidRPr="00AA201E">
        <w:rPr>
          <w:sz w:val="24"/>
        </w:rPr>
        <w:t>vind ik zelf</w:t>
      </w:r>
      <w:r w:rsidR="00130B14">
        <w:rPr>
          <w:sz w:val="24"/>
        </w:rPr>
        <w:t xml:space="preserve"> een</w:t>
      </w:r>
      <w:r w:rsidRPr="00AA201E">
        <w:rPr>
          <w:sz w:val="24"/>
        </w:rPr>
        <w:t xml:space="preserve"> </w:t>
      </w:r>
      <w:r w:rsidR="00130B14" w:rsidRPr="00AA201E">
        <w:rPr>
          <w:sz w:val="24"/>
        </w:rPr>
        <w:t>eenvoudig</w:t>
      </w:r>
      <w:r w:rsidRPr="00AA201E">
        <w:rPr>
          <w:sz w:val="24"/>
        </w:rPr>
        <w:t xml:space="preserve"> programma om te gebruiken, maar dit komt omd</w:t>
      </w:r>
      <w:r w:rsidR="00130B14">
        <w:rPr>
          <w:sz w:val="24"/>
        </w:rPr>
        <w:t>at ik het zelf al jaren gebruik</w:t>
      </w:r>
      <w:r w:rsidRPr="00AA201E">
        <w:rPr>
          <w:sz w:val="24"/>
        </w:rPr>
        <w:t>. Het zou niet echt eenvoudig zijn voor mensen die het nooit hebben gebruiken, omdat het te veel opties heeft wat misschien verwarrend zou kunnen overkomen. Maar het is wel duidelijk beschreve</w:t>
      </w:r>
      <w:r w:rsidR="00130B14">
        <w:rPr>
          <w:sz w:val="24"/>
        </w:rPr>
        <w:t>n wat al die opties precies doen. I</w:t>
      </w:r>
      <w:r w:rsidRPr="00AA201E">
        <w:rPr>
          <w:sz w:val="24"/>
        </w:rPr>
        <w:t>n de eerste scherm die je krijgt als je iets wilt comprimeren</w:t>
      </w:r>
      <w:r w:rsidR="00130B14">
        <w:rPr>
          <w:sz w:val="24"/>
        </w:rPr>
        <w:t>, dan zie je alleen dingen</w:t>
      </w:r>
      <w:r w:rsidRPr="00AA201E">
        <w:rPr>
          <w:sz w:val="24"/>
        </w:rPr>
        <w:t xml:space="preserve"> staan die belangrijk voor het comprimeren.</w:t>
      </w:r>
      <w:r w:rsidR="00130B14">
        <w:rPr>
          <w:sz w:val="24"/>
        </w:rPr>
        <w:t xml:space="preserve"> De standaard opties.</w:t>
      </w:r>
      <w:r w:rsidRPr="00AA201E">
        <w:rPr>
          <w:sz w:val="24"/>
        </w:rPr>
        <w:t xml:space="preserve"> Ik zou het zelf, als ik dit nooit gebruikt had, niet makkelijk vinden. </w:t>
      </w:r>
    </w:p>
    <w:p w:rsidR="000A3235" w:rsidRPr="00AA201E" w:rsidRDefault="000A3235" w:rsidP="00AA201E">
      <w:pPr>
        <w:pStyle w:val="Geenafstand"/>
        <w:numPr>
          <w:ilvl w:val="0"/>
          <w:numId w:val="2"/>
        </w:numPr>
        <w:rPr>
          <w:b/>
          <w:sz w:val="24"/>
        </w:rPr>
      </w:pPr>
      <w:r w:rsidRPr="00AA201E">
        <w:rPr>
          <w:b/>
          <w:sz w:val="24"/>
        </w:rPr>
        <w:t>Compressie instellen</w:t>
      </w:r>
      <w:r w:rsidR="00AA201E" w:rsidRPr="00AA201E">
        <w:rPr>
          <w:b/>
          <w:sz w:val="24"/>
        </w:rPr>
        <w:t xml:space="preserve">: </w:t>
      </w:r>
      <w:r w:rsidRPr="00AA201E">
        <w:rPr>
          <w:sz w:val="24"/>
        </w:rPr>
        <w:t>Het compressieniveau is in te stellen. Je kan kiezen uit: opslaan, snel, snelst</w:t>
      </w:r>
      <w:r w:rsidR="009C2556" w:rsidRPr="00AA201E">
        <w:rPr>
          <w:sz w:val="24"/>
        </w:rPr>
        <w:t>e</w:t>
      </w:r>
      <w:r w:rsidRPr="00AA201E">
        <w:rPr>
          <w:sz w:val="24"/>
        </w:rPr>
        <w:t xml:space="preserve">, normaal, </w:t>
      </w:r>
      <w:r w:rsidR="009C2556" w:rsidRPr="00AA201E">
        <w:rPr>
          <w:sz w:val="24"/>
        </w:rPr>
        <w:t>goed</w:t>
      </w:r>
      <w:r w:rsidRPr="00AA201E">
        <w:rPr>
          <w:sz w:val="24"/>
        </w:rPr>
        <w:t xml:space="preserve"> en </w:t>
      </w:r>
      <w:r w:rsidR="009C2556" w:rsidRPr="00AA201E">
        <w:rPr>
          <w:sz w:val="24"/>
        </w:rPr>
        <w:t>beste</w:t>
      </w:r>
      <w:r w:rsidRPr="00AA201E">
        <w:rPr>
          <w:sz w:val="24"/>
        </w:rPr>
        <w:t xml:space="preserve">. </w:t>
      </w:r>
    </w:p>
    <w:p w:rsidR="000A3235" w:rsidRPr="00AA201E" w:rsidRDefault="000A3235" w:rsidP="00AA201E">
      <w:pPr>
        <w:pStyle w:val="Geenafstand"/>
        <w:numPr>
          <w:ilvl w:val="0"/>
          <w:numId w:val="2"/>
        </w:numPr>
        <w:tabs>
          <w:tab w:val="left" w:pos="6585"/>
        </w:tabs>
        <w:rPr>
          <w:sz w:val="24"/>
          <w:lang w:val="en-GB"/>
        </w:rPr>
      </w:pPr>
      <w:r w:rsidRPr="00AA201E">
        <w:rPr>
          <w:b/>
          <w:sz w:val="24"/>
          <w:lang w:val="en-GB"/>
        </w:rPr>
        <w:t>Gratis, shareware of open-source</w:t>
      </w:r>
      <w:r w:rsidR="00AA201E" w:rsidRPr="00AA201E">
        <w:rPr>
          <w:sz w:val="24"/>
          <w:lang w:val="en-GB"/>
        </w:rPr>
        <w:t xml:space="preserve">: </w:t>
      </w:r>
      <w:r w:rsidR="00AA201E" w:rsidRPr="00AA201E">
        <w:rPr>
          <w:b/>
          <w:sz w:val="24"/>
          <w:lang w:val="en-GB"/>
        </w:rPr>
        <w:t>WinRAR</w:t>
      </w:r>
      <w:r w:rsidR="007F21C4" w:rsidRPr="00AA201E">
        <w:rPr>
          <w:b/>
          <w:sz w:val="24"/>
          <w:lang w:val="en-GB"/>
        </w:rPr>
        <w:t xml:space="preserve"> </w:t>
      </w:r>
      <w:r w:rsidR="007F21C4" w:rsidRPr="00AA201E">
        <w:rPr>
          <w:sz w:val="24"/>
          <w:lang w:val="en-GB"/>
        </w:rPr>
        <w:t>is shareware</w:t>
      </w:r>
      <w:r w:rsidR="00130B14">
        <w:rPr>
          <w:sz w:val="24"/>
          <w:lang w:val="en-GB"/>
        </w:rPr>
        <w:t>.</w:t>
      </w:r>
    </w:p>
    <w:p w:rsidR="007F21C4" w:rsidRPr="00AA201E" w:rsidRDefault="007F21C4" w:rsidP="00AA201E">
      <w:pPr>
        <w:pStyle w:val="Geenafstand"/>
        <w:numPr>
          <w:ilvl w:val="0"/>
          <w:numId w:val="2"/>
        </w:numPr>
        <w:rPr>
          <w:sz w:val="24"/>
        </w:rPr>
      </w:pPr>
      <w:r w:rsidRPr="00AA201E">
        <w:rPr>
          <w:b/>
          <w:sz w:val="24"/>
        </w:rPr>
        <w:t>Trial</w:t>
      </w:r>
      <w:r w:rsidR="00AA201E" w:rsidRPr="00AA201E">
        <w:rPr>
          <w:sz w:val="24"/>
        </w:rPr>
        <w:t xml:space="preserve">: </w:t>
      </w:r>
      <w:r w:rsidRPr="00AA201E">
        <w:rPr>
          <w:sz w:val="24"/>
        </w:rPr>
        <w:t>Je mag het gratis uitproberen voor 40 dagen, maar je wordt wel geacht om te betalen al</w:t>
      </w:r>
      <w:r w:rsidR="00130B14">
        <w:rPr>
          <w:sz w:val="24"/>
        </w:rPr>
        <w:t xml:space="preserve">s je het wilt blijven gebruiken </w:t>
      </w:r>
      <w:r w:rsidRPr="00AA201E">
        <w:rPr>
          <w:sz w:val="24"/>
        </w:rPr>
        <w:t>(</w:t>
      </w:r>
      <w:r w:rsidR="00130B14">
        <w:rPr>
          <w:sz w:val="24"/>
        </w:rPr>
        <w:t>Wat zowat</w:t>
      </w:r>
      <w:r w:rsidRPr="00AA201E">
        <w:rPr>
          <w:sz w:val="24"/>
        </w:rPr>
        <w:t xml:space="preserve"> niemand</w:t>
      </w:r>
      <w:r w:rsidR="00130B14">
        <w:rPr>
          <w:sz w:val="24"/>
        </w:rPr>
        <w:t xml:space="preserve"> doet</w:t>
      </w:r>
      <w:r w:rsidRPr="00AA201E">
        <w:rPr>
          <w:sz w:val="24"/>
        </w:rPr>
        <w:t>)</w:t>
      </w:r>
      <w:r w:rsidR="00130B14">
        <w:rPr>
          <w:sz w:val="24"/>
        </w:rPr>
        <w:t>.</w:t>
      </w:r>
    </w:p>
    <w:p w:rsidR="000A3235" w:rsidRPr="00AA201E" w:rsidRDefault="00AA201E" w:rsidP="00AA201E">
      <w:pPr>
        <w:pStyle w:val="Geenafstand"/>
        <w:numPr>
          <w:ilvl w:val="0"/>
          <w:numId w:val="2"/>
        </w:numPr>
        <w:rPr>
          <w:b/>
          <w:sz w:val="24"/>
        </w:rPr>
      </w:pPr>
      <w:r w:rsidRPr="00AA201E">
        <w:rPr>
          <w:b/>
          <w:sz w:val="24"/>
        </w:rPr>
        <w:t xml:space="preserve">Multiplatform: </w:t>
      </w:r>
      <w:r w:rsidR="0085135A" w:rsidRPr="00AA201E">
        <w:rPr>
          <w:b/>
          <w:sz w:val="24"/>
        </w:rPr>
        <w:t>Winrar</w:t>
      </w:r>
      <w:r w:rsidR="000A3235" w:rsidRPr="00AA201E">
        <w:rPr>
          <w:sz w:val="24"/>
        </w:rPr>
        <w:t xml:space="preserve"> is te gebruiken voor zowel</w:t>
      </w:r>
      <w:r w:rsidR="00E31217">
        <w:rPr>
          <w:sz w:val="24"/>
        </w:rPr>
        <w:t xml:space="preserve"> op</w:t>
      </w:r>
      <w:r w:rsidR="000A3235" w:rsidRPr="00AA201E">
        <w:rPr>
          <w:sz w:val="24"/>
        </w:rPr>
        <w:t xml:space="preserve"> Windows, Mac &amp; Linux.</w:t>
      </w:r>
    </w:p>
    <w:p w:rsidR="000A3235" w:rsidRPr="00AA201E" w:rsidRDefault="000A3235" w:rsidP="00AA201E">
      <w:pPr>
        <w:pStyle w:val="Geenafstand"/>
        <w:numPr>
          <w:ilvl w:val="0"/>
          <w:numId w:val="2"/>
        </w:numPr>
        <w:rPr>
          <w:sz w:val="24"/>
        </w:rPr>
      </w:pPr>
      <w:r w:rsidRPr="00AA201E">
        <w:rPr>
          <w:b/>
          <w:sz w:val="24"/>
        </w:rPr>
        <w:t>De-installeren</w:t>
      </w:r>
      <w:r w:rsidR="00AA201E" w:rsidRPr="00AA201E">
        <w:rPr>
          <w:b/>
          <w:sz w:val="24"/>
        </w:rPr>
        <w:t>:</w:t>
      </w:r>
      <w:r w:rsidRPr="00AA201E">
        <w:rPr>
          <w:b/>
          <w:sz w:val="24"/>
        </w:rPr>
        <w:t xml:space="preserve"> </w:t>
      </w:r>
      <w:r w:rsidR="0085135A" w:rsidRPr="00AA201E">
        <w:rPr>
          <w:b/>
          <w:sz w:val="24"/>
        </w:rPr>
        <w:t>Winrar</w:t>
      </w:r>
      <w:r w:rsidRPr="00AA201E">
        <w:rPr>
          <w:sz w:val="24"/>
        </w:rPr>
        <w:t xml:space="preserve"> is gemakkelijk te de-installeren. Je krijgt alleen de knop uninstall te zien en daar blijft het bij.</w:t>
      </w:r>
    </w:p>
    <w:p w:rsidR="000A3235" w:rsidRPr="00AA201E" w:rsidRDefault="000A3235" w:rsidP="00BD652A">
      <w:pPr>
        <w:pStyle w:val="Geenafstand"/>
        <w:numPr>
          <w:ilvl w:val="0"/>
          <w:numId w:val="2"/>
        </w:numPr>
        <w:rPr>
          <w:sz w:val="24"/>
        </w:rPr>
      </w:pPr>
      <w:r w:rsidRPr="00AA201E">
        <w:rPr>
          <w:b/>
          <w:sz w:val="24"/>
        </w:rPr>
        <w:t>USB</w:t>
      </w:r>
      <w:r w:rsidR="00BD652A" w:rsidRPr="00AA201E">
        <w:rPr>
          <w:b/>
          <w:sz w:val="24"/>
        </w:rPr>
        <w:t>:</w:t>
      </w:r>
      <w:r w:rsidRPr="00AA201E">
        <w:rPr>
          <w:b/>
          <w:sz w:val="24"/>
        </w:rPr>
        <w:t xml:space="preserve"> </w:t>
      </w:r>
      <w:r w:rsidR="0085135A" w:rsidRPr="00AA201E">
        <w:rPr>
          <w:b/>
          <w:sz w:val="24"/>
        </w:rPr>
        <w:t xml:space="preserve">Winrar </w:t>
      </w:r>
      <w:r w:rsidR="0085135A" w:rsidRPr="00AA201E">
        <w:rPr>
          <w:sz w:val="24"/>
        </w:rPr>
        <w:t>is portable maar dit is niet uitgegeven door het officiële website.</w:t>
      </w:r>
    </w:p>
    <w:p w:rsidR="00BD652A" w:rsidRDefault="00BD652A" w:rsidP="000A3235">
      <w:pPr>
        <w:pStyle w:val="Geenafstand"/>
        <w:ind w:left="720"/>
        <w:rPr>
          <w:sz w:val="24"/>
        </w:rPr>
      </w:pPr>
    </w:p>
    <w:p w:rsidR="00BD652A" w:rsidRDefault="00BD652A" w:rsidP="000A3235">
      <w:pPr>
        <w:pStyle w:val="Geenafstand"/>
        <w:ind w:left="720"/>
        <w:rPr>
          <w:sz w:val="24"/>
        </w:rPr>
      </w:pPr>
    </w:p>
    <w:p w:rsidR="00AA201E" w:rsidRDefault="00AA201E" w:rsidP="00AA201E">
      <w:pPr>
        <w:pStyle w:val="Geenafstand"/>
        <w:rPr>
          <w:sz w:val="24"/>
        </w:rPr>
      </w:pPr>
    </w:p>
    <w:p w:rsidR="00AA201E" w:rsidRDefault="00AA201E" w:rsidP="000A3235">
      <w:pPr>
        <w:pStyle w:val="Geenafstand"/>
        <w:ind w:left="720"/>
        <w:rPr>
          <w:sz w:val="24"/>
        </w:rPr>
      </w:pPr>
    </w:p>
    <w:p w:rsidR="00AA201E" w:rsidRPr="00BD652A" w:rsidRDefault="00AA201E" w:rsidP="00AA201E">
      <w:pPr>
        <w:jc w:val="center"/>
        <w:rPr>
          <w:b/>
        </w:rPr>
      </w:pPr>
      <w:r>
        <w:rPr>
          <w:b/>
        </w:rPr>
        <w:t>Hieronder een screenshot van het comprimeren bij Winrar</w:t>
      </w:r>
    </w:p>
    <w:p w:rsidR="00AA201E" w:rsidRDefault="00AA201E" w:rsidP="00AA201E">
      <w:pPr>
        <w:pStyle w:val="Geenafstand"/>
        <w:ind w:left="720"/>
        <w:jc w:val="center"/>
        <w:rPr>
          <w:sz w:val="24"/>
        </w:rPr>
      </w:pPr>
    </w:p>
    <w:p w:rsidR="00AA201E" w:rsidRDefault="00AA201E" w:rsidP="000A3235">
      <w:pPr>
        <w:pStyle w:val="Geenafstand"/>
        <w:ind w:left="720"/>
        <w:rPr>
          <w:sz w:val="24"/>
        </w:rPr>
      </w:pPr>
      <w:r w:rsidRPr="00AA201E">
        <w:rPr>
          <w:noProof/>
          <w:sz w:val="24"/>
        </w:rPr>
        <w:drawing>
          <wp:anchor distT="0" distB="0" distL="114300" distR="114300" simplePos="0" relativeHeight="251686912" behindDoc="1" locked="0" layoutInCell="1" allowOverlap="1" wp14:anchorId="51928571" wp14:editId="7D162CC5">
            <wp:simplePos x="0" y="0"/>
            <wp:positionH relativeFrom="margin">
              <wp:posOffset>411249</wp:posOffset>
            </wp:positionH>
            <wp:positionV relativeFrom="page">
              <wp:posOffset>5956705</wp:posOffset>
            </wp:positionV>
            <wp:extent cx="4664710" cy="4348480"/>
            <wp:effectExtent l="0" t="0" r="2540" b="0"/>
            <wp:wrapTight wrapText="bothSides">
              <wp:wrapPolygon edited="0">
                <wp:start x="0" y="0"/>
                <wp:lineTo x="0" y="21480"/>
                <wp:lineTo x="21524" y="21480"/>
                <wp:lineTo x="21524" y="0"/>
                <wp:lineTo x="0" y="0"/>
              </wp:wrapPolygon>
            </wp:wrapTight>
            <wp:docPr id="24" name="Afbeelding 24" descr="C:\Users\Shaif\Desktop\Inhaal\Compresie\Afbeelding\Win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haif\Desktop\Inhaal\Compresie\Afbeelding\Winr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4710" cy="4348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652A" w:rsidRDefault="00BD652A" w:rsidP="000A3235">
      <w:pPr>
        <w:pStyle w:val="Geenafstand"/>
        <w:ind w:left="720"/>
        <w:rPr>
          <w:sz w:val="24"/>
        </w:rPr>
      </w:pPr>
    </w:p>
    <w:p w:rsidR="00BD652A" w:rsidRDefault="00BD652A" w:rsidP="000A3235">
      <w:pPr>
        <w:pStyle w:val="Geenafstand"/>
        <w:ind w:left="720"/>
        <w:rPr>
          <w:sz w:val="24"/>
        </w:rPr>
      </w:pPr>
    </w:p>
    <w:p w:rsidR="00AA201E" w:rsidRDefault="00AA201E">
      <w:r>
        <w:br w:type="page"/>
      </w:r>
    </w:p>
    <w:p w:rsidR="00AA201E" w:rsidRDefault="00AA201E"/>
    <w:p w:rsidR="00AA201E" w:rsidRDefault="00AA201E"/>
    <w:p w:rsidR="00AA201E" w:rsidRDefault="00AA201E" w:rsidP="00AA201E">
      <w:pPr>
        <w:jc w:val="center"/>
      </w:pPr>
    </w:p>
    <w:p w:rsidR="00AA201E" w:rsidRDefault="00AA201E" w:rsidP="00AA201E">
      <w:pPr>
        <w:jc w:val="center"/>
      </w:pPr>
    </w:p>
    <w:p w:rsidR="00AA201E" w:rsidRDefault="00AA201E" w:rsidP="00AA201E">
      <w:pPr>
        <w:jc w:val="center"/>
      </w:pPr>
      <w:r w:rsidRPr="00AA201E">
        <w:rPr>
          <w:noProof/>
          <w:sz w:val="24"/>
          <w:lang w:eastAsia="nl-NL"/>
        </w:rPr>
        <w:drawing>
          <wp:anchor distT="0" distB="0" distL="114300" distR="114300" simplePos="0" relativeHeight="251693056" behindDoc="1" locked="0" layoutInCell="1" allowOverlap="1" wp14:anchorId="4E06F3CE" wp14:editId="7BC40FEE">
            <wp:simplePos x="0" y="0"/>
            <wp:positionH relativeFrom="margin">
              <wp:align>center</wp:align>
            </wp:positionH>
            <wp:positionV relativeFrom="page">
              <wp:posOffset>2390891</wp:posOffset>
            </wp:positionV>
            <wp:extent cx="7219315" cy="4248150"/>
            <wp:effectExtent l="0" t="0" r="635" b="0"/>
            <wp:wrapTight wrapText="bothSides">
              <wp:wrapPolygon edited="0">
                <wp:start x="0" y="0"/>
                <wp:lineTo x="0" y="21503"/>
                <wp:lineTo x="21545" y="21503"/>
                <wp:lineTo x="21545" y="0"/>
                <wp:lineTo x="0" y="0"/>
              </wp:wrapPolygon>
            </wp:wrapTight>
            <wp:docPr id="11" name="Afbeelding 11" descr="C:\Users\Shaif\Desktop\Inhaal\Compresie\Afbeelding\winrar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if\Desktop\Inhaal\Compresie\Afbeelding\winrar st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19315" cy="4248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A201E" w:rsidRDefault="00AA201E" w:rsidP="00AA201E">
      <w:pPr>
        <w:jc w:val="center"/>
      </w:pPr>
    </w:p>
    <w:p w:rsidR="00AA201E" w:rsidRPr="00AA201E" w:rsidRDefault="00AA201E" w:rsidP="00AA201E">
      <w:pPr>
        <w:jc w:val="center"/>
        <w:rPr>
          <w:b/>
        </w:rPr>
      </w:pPr>
      <w:r>
        <w:rPr>
          <w:b/>
        </w:rPr>
        <w:t>Hierboven een screenshot van het start van het programma.</w:t>
      </w:r>
    </w:p>
    <w:p w:rsidR="00AA201E" w:rsidRDefault="00AA201E"/>
    <w:p w:rsidR="00AA201E" w:rsidRDefault="00AA201E"/>
    <w:p w:rsidR="00AA201E" w:rsidRDefault="00AA201E"/>
    <w:p w:rsidR="00AA201E" w:rsidRDefault="00AA201E"/>
    <w:p w:rsidR="00AA201E" w:rsidRDefault="00AA201E"/>
    <w:p w:rsidR="00AA201E" w:rsidRDefault="00AA201E"/>
    <w:p w:rsidR="00AA201E" w:rsidRDefault="00AA201E"/>
    <w:p w:rsidR="00AA201E" w:rsidRDefault="00AA201E"/>
    <w:p w:rsidR="000A3235" w:rsidRPr="000A3235" w:rsidRDefault="000A3235"/>
    <w:p w:rsidR="003A3F40" w:rsidRPr="00395888" w:rsidRDefault="0040729F" w:rsidP="005E273E">
      <w:pPr>
        <w:pStyle w:val="Geenafstand"/>
        <w:jc w:val="center"/>
        <w:rPr>
          <w:b/>
          <w:sz w:val="28"/>
        </w:rPr>
      </w:pPr>
      <w:r w:rsidRPr="00395888">
        <w:rPr>
          <w:b/>
          <w:noProof/>
          <w:sz w:val="28"/>
        </w:rPr>
        <w:lastRenderedPageBreak/>
        <w:drawing>
          <wp:anchor distT="0" distB="0" distL="114300" distR="114300" simplePos="0" relativeHeight="251666432" behindDoc="1" locked="0" layoutInCell="1" allowOverlap="1" wp14:anchorId="31EF3C68" wp14:editId="41ED2E5C">
            <wp:simplePos x="0" y="0"/>
            <wp:positionH relativeFrom="column">
              <wp:posOffset>-756920</wp:posOffset>
            </wp:positionH>
            <wp:positionV relativeFrom="paragraph">
              <wp:posOffset>281305</wp:posOffset>
            </wp:positionV>
            <wp:extent cx="7181850" cy="3971925"/>
            <wp:effectExtent l="0" t="0" r="0" b="9525"/>
            <wp:wrapNone/>
            <wp:docPr id="8" name="Afbeelding 8" descr="C:\Users\Shaif\Desktop\Inhaal\Compresie\Afbeedling\Hamster\besta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aif\Desktop\Inhaal\Compresie\Afbeedling\Hamster\bestand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81850" cy="397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5888">
        <w:rPr>
          <w:b/>
          <w:sz w:val="28"/>
        </w:rPr>
        <w:t>Hamster</w:t>
      </w:r>
    </w:p>
    <w:p w:rsidR="0040729F" w:rsidRPr="00395888" w:rsidRDefault="0040729F" w:rsidP="003A3F40">
      <w:pPr>
        <w:pStyle w:val="Geenafstand"/>
        <w:rPr>
          <w:b/>
          <w:sz w:val="28"/>
        </w:rPr>
      </w:pPr>
    </w:p>
    <w:p w:rsidR="003A3F40" w:rsidRPr="00395888" w:rsidRDefault="003A3F40" w:rsidP="008B38DD">
      <w:pPr>
        <w:tabs>
          <w:tab w:val="left" w:pos="7125"/>
        </w:tabs>
        <w:rPr>
          <w:sz w:val="24"/>
          <w:lang w:eastAsia="nl-NL"/>
        </w:rPr>
      </w:pPr>
    </w:p>
    <w:p w:rsidR="0040729F" w:rsidRPr="00395888" w:rsidRDefault="0040729F" w:rsidP="008B38DD">
      <w:pPr>
        <w:tabs>
          <w:tab w:val="left" w:pos="7125"/>
        </w:tabs>
        <w:rPr>
          <w:sz w:val="24"/>
          <w:lang w:eastAsia="nl-NL"/>
        </w:rPr>
      </w:pPr>
    </w:p>
    <w:p w:rsidR="0040729F" w:rsidRPr="00395888" w:rsidRDefault="0040729F" w:rsidP="008B38DD">
      <w:pPr>
        <w:tabs>
          <w:tab w:val="left" w:pos="7125"/>
        </w:tabs>
        <w:rPr>
          <w:sz w:val="24"/>
          <w:lang w:eastAsia="nl-NL"/>
        </w:rPr>
      </w:pPr>
    </w:p>
    <w:p w:rsidR="0040729F" w:rsidRPr="00395888" w:rsidRDefault="0040729F" w:rsidP="008B38DD">
      <w:pPr>
        <w:tabs>
          <w:tab w:val="left" w:pos="7125"/>
        </w:tabs>
        <w:rPr>
          <w:sz w:val="24"/>
          <w:lang w:eastAsia="nl-NL"/>
        </w:rPr>
      </w:pPr>
    </w:p>
    <w:p w:rsidR="0040729F" w:rsidRPr="00395888" w:rsidRDefault="0040729F" w:rsidP="008B38DD">
      <w:pPr>
        <w:tabs>
          <w:tab w:val="left" w:pos="7125"/>
        </w:tabs>
        <w:rPr>
          <w:sz w:val="24"/>
          <w:lang w:eastAsia="nl-NL"/>
        </w:rPr>
      </w:pPr>
    </w:p>
    <w:p w:rsidR="0040729F" w:rsidRPr="00395888" w:rsidRDefault="0040729F" w:rsidP="008B38DD">
      <w:pPr>
        <w:tabs>
          <w:tab w:val="left" w:pos="7125"/>
        </w:tabs>
        <w:rPr>
          <w:sz w:val="24"/>
          <w:lang w:eastAsia="nl-NL"/>
        </w:rPr>
      </w:pPr>
    </w:p>
    <w:p w:rsidR="0040729F" w:rsidRPr="00395888" w:rsidRDefault="0040729F" w:rsidP="008B38DD">
      <w:pPr>
        <w:tabs>
          <w:tab w:val="left" w:pos="7125"/>
        </w:tabs>
        <w:rPr>
          <w:sz w:val="24"/>
          <w:lang w:eastAsia="nl-NL"/>
        </w:rPr>
      </w:pPr>
    </w:p>
    <w:p w:rsidR="0040729F" w:rsidRPr="00395888" w:rsidRDefault="0040729F" w:rsidP="008B38DD">
      <w:pPr>
        <w:tabs>
          <w:tab w:val="left" w:pos="7125"/>
        </w:tabs>
        <w:rPr>
          <w:sz w:val="24"/>
          <w:lang w:eastAsia="nl-NL"/>
        </w:rPr>
      </w:pPr>
    </w:p>
    <w:p w:rsidR="0040729F" w:rsidRPr="00395888" w:rsidRDefault="0040729F" w:rsidP="008B38DD">
      <w:pPr>
        <w:tabs>
          <w:tab w:val="left" w:pos="7125"/>
        </w:tabs>
        <w:rPr>
          <w:sz w:val="24"/>
          <w:lang w:eastAsia="nl-NL"/>
        </w:rPr>
      </w:pPr>
    </w:p>
    <w:p w:rsidR="0040729F" w:rsidRPr="00395888" w:rsidRDefault="0040729F" w:rsidP="008B38DD">
      <w:pPr>
        <w:tabs>
          <w:tab w:val="left" w:pos="7125"/>
        </w:tabs>
        <w:rPr>
          <w:sz w:val="24"/>
          <w:lang w:eastAsia="nl-NL"/>
        </w:rPr>
      </w:pPr>
    </w:p>
    <w:p w:rsidR="0040729F" w:rsidRPr="00395888" w:rsidRDefault="0040729F" w:rsidP="008B38DD">
      <w:pPr>
        <w:tabs>
          <w:tab w:val="left" w:pos="7125"/>
        </w:tabs>
        <w:rPr>
          <w:sz w:val="24"/>
          <w:lang w:eastAsia="nl-NL"/>
        </w:rPr>
      </w:pPr>
    </w:p>
    <w:p w:rsidR="0040729F" w:rsidRPr="00395888" w:rsidRDefault="0040729F" w:rsidP="008B38DD">
      <w:pPr>
        <w:tabs>
          <w:tab w:val="left" w:pos="7125"/>
        </w:tabs>
        <w:rPr>
          <w:sz w:val="24"/>
          <w:lang w:eastAsia="nl-NL"/>
        </w:rPr>
      </w:pPr>
    </w:p>
    <w:p w:rsidR="0040729F" w:rsidRPr="00395888" w:rsidRDefault="0040729F" w:rsidP="008B38DD">
      <w:pPr>
        <w:tabs>
          <w:tab w:val="left" w:pos="7125"/>
        </w:tabs>
        <w:rPr>
          <w:sz w:val="24"/>
          <w:lang w:eastAsia="nl-NL"/>
        </w:rPr>
      </w:pPr>
    </w:p>
    <w:p w:rsidR="0040729F" w:rsidRPr="00395888" w:rsidRDefault="0040729F" w:rsidP="0040729F">
      <w:pPr>
        <w:tabs>
          <w:tab w:val="left" w:pos="7125"/>
        </w:tabs>
        <w:jc w:val="center"/>
        <w:rPr>
          <w:sz w:val="24"/>
          <w:lang w:eastAsia="nl-NL"/>
        </w:rPr>
      </w:pPr>
      <w:r w:rsidRPr="00395888">
        <w:rPr>
          <w:sz w:val="24"/>
          <w:lang w:eastAsia="nl-NL"/>
        </w:rPr>
        <w:t>De screenshot hierboven laat elk bestand normaal en elk bestand gecomprimeerd zien.</w:t>
      </w:r>
    </w:p>
    <w:p w:rsidR="0040729F" w:rsidRPr="00395888" w:rsidRDefault="0040729F" w:rsidP="0040729F">
      <w:pPr>
        <w:tabs>
          <w:tab w:val="left" w:pos="7125"/>
        </w:tabs>
        <w:jc w:val="center"/>
        <w:rPr>
          <w:sz w:val="24"/>
          <w:lang w:eastAsia="nl-NL"/>
        </w:rPr>
      </w:pPr>
      <w:r w:rsidRPr="00395888">
        <w:rPr>
          <w:noProof/>
          <w:sz w:val="24"/>
          <w:lang w:eastAsia="nl-NL"/>
        </w:rPr>
        <w:drawing>
          <wp:anchor distT="0" distB="0" distL="114300" distR="114300" simplePos="0" relativeHeight="251667456" behindDoc="1" locked="0" layoutInCell="1" allowOverlap="1" wp14:anchorId="11AAB2DF" wp14:editId="5C9CCBA2">
            <wp:simplePos x="0" y="0"/>
            <wp:positionH relativeFrom="column">
              <wp:posOffset>3005455</wp:posOffset>
            </wp:positionH>
            <wp:positionV relativeFrom="page">
              <wp:posOffset>5610225</wp:posOffset>
            </wp:positionV>
            <wp:extent cx="3457575" cy="4695825"/>
            <wp:effectExtent l="0" t="0" r="9525" b="9525"/>
            <wp:wrapTight wrapText="bothSides">
              <wp:wrapPolygon edited="0">
                <wp:start x="0" y="0"/>
                <wp:lineTo x="0" y="21556"/>
                <wp:lineTo x="21540" y="21556"/>
                <wp:lineTo x="21540" y="0"/>
                <wp:lineTo x="0" y="0"/>
              </wp:wrapPolygon>
            </wp:wrapTight>
            <wp:docPr id="9" name="Afbeelding 9" descr="C:\Users\Shaif\Desktop\Inhaal\Compresie\Afbeedling\Hamster\alle bestand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haif\Desktop\Inhaal\Compresie\Afbeedling\Hamster\alle bestand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575" cy="4695825"/>
                    </a:xfrm>
                    <a:prstGeom prst="rect">
                      <a:avLst/>
                    </a:prstGeom>
                    <a:noFill/>
                    <a:ln>
                      <a:noFill/>
                    </a:ln>
                  </pic:spPr>
                </pic:pic>
              </a:graphicData>
            </a:graphic>
            <wp14:sizeRelV relativeFrom="margin">
              <wp14:pctHeight>0</wp14:pctHeight>
            </wp14:sizeRelV>
          </wp:anchor>
        </w:drawing>
      </w:r>
    </w:p>
    <w:p w:rsidR="0040729F" w:rsidRPr="00395888" w:rsidRDefault="0040729F" w:rsidP="0040729F">
      <w:pPr>
        <w:pStyle w:val="Geenafstand"/>
        <w:rPr>
          <w:sz w:val="28"/>
        </w:rPr>
      </w:pPr>
      <w:r w:rsidRPr="00395888">
        <w:rPr>
          <w:sz w:val="28"/>
        </w:rPr>
        <w:t>De screenshot hiernaast laat de map zelf zien die gecomprimeerd is.</w:t>
      </w:r>
    </w:p>
    <w:p w:rsidR="0015748E" w:rsidRPr="00395888" w:rsidRDefault="0015748E" w:rsidP="0015748E">
      <w:pPr>
        <w:pStyle w:val="Geenafstand"/>
      </w:pPr>
      <w:r w:rsidRPr="00395888">
        <w:t>Sommige bestanden zijn veel gecomprimeerd</w:t>
      </w:r>
    </w:p>
    <w:p w:rsidR="0015748E" w:rsidRPr="00395888" w:rsidRDefault="0015748E" w:rsidP="0015748E">
      <w:pPr>
        <w:pStyle w:val="Geenafstand"/>
      </w:pPr>
      <w:r w:rsidRPr="00395888">
        <w:t>(Log, pdf, html)</w:t>
      </w:r>
    </w:p>
    <w:p w:rsidR="0015748E" w:rsidRPr="00395888" w:rsidRDefault="0015748E" w:rsidP="0015748E">
      <w:pPr>
        <w:pStyle w:val="Geenafstand"/>
      </w:pPr>
      <w:r w:rsidRPr="00395888">
        <w:t>Sommige bestanden zijn een beetje gecomprimeerd</w:t>
      </w:r>
    </w:p>
    <w:p w:rsidR="0015748E" w:rsidRPr="00395888" w:rsidRDefault="0015748E" w:rsidP="0015748E">
      <w:pPr>
        <w:pStyle w:val="Geenafstand"/>
      </w:pPr>
      <w:r w:rsidRPr="00395888">
        <w:t>(Bmp, Word, exe)</w:t>
      </w:r>
    </w:p>
    <w:p w:rsidR="0015748E" w:rsidRPr="00395888" w:rsidRDefault="0015748E" w:rsidP="0015748E">
      <w:pPr>
        <w:pStyle w:val="Geenafstand"/>
      </w:pPr>
      <w:r w:rsidRPr="00395888">
        <w:t>Sommige bestanden zijn nauwelijks gecomprimeerd</w:t>
      </w:r>
    </w:p>
    <w:p w:rsidR="0015748E" w:rsidRPr="00395888" w:rsidRDefault="0015748E" w:rsidP="0015748E">
      <w:pPr>
        <w:pStyle w:val="Geenafstand"/>
      </w:pPr>
      <w:r w:rsidRPr="00395888">
        <w:t>(mp3, jpeg, wav)</w:t>
      </w:r>
    </w:p>
    <w:p w:rsidR="0015748E" w:rsidRDefault="0015748E" w:rsidP="0015748E">
      <w:pPr>
        <w:pStyle w:val="Geenafstand"/>
      </w:pPr>
    </w:p>
    <w:p w:rsidR="00BD652A" w:rsidRDefault="00BD652A" w:rsidP="0015748E">
      <w:pPr>
        <w:pStyle w:val="Geenafstand"/>
        <w:rPr>
          <w:ins w:id="8" w:author="Shaif Bhaggoe" w:date="2016-07-06T11:56:00Z"/>
        </w:rPr>
      </w:pPr>
    </w:p>
    <w:p w:rsidR="00BD652A" w:rsidRDefault="00BD652A" w:rsidP="0015748E">
      <w:pPr>
        <w:pStyle w:val="Geenafstand"/>
        <w:rPr>
          <w:ins w:id="9" w:author="Shaif Bhaggoe" w:date="2016-07-06T11:56:00Z"/>
        </w:rPr>
      </w:pPr>
    </w:p>
    <w:p w:rsidR="00BD652A" w:rsidRPr="00395888" w:rsidRDefault="00BD652A" w:rsidP="0015748E">
      <w:pPr>
        <w:pStyle w:val="Geenafstand"/>
        <w:rPr>
          <w:ins w:id="10" w:author="Shaif Bhaggoe" w:date="2016-07-06T11:56:00Z"/>
        </w:rPr>
      </w:pPr>
    </w:p>
    <w:p w:rsidR="0015748E" w:rsidRPr="00395888" w:rsidRDefault="0015748E" w:rsidP="0015748E">
      <w:pPr>
        <w:pStyle w:val="Geenafstand"/>
      </w:pPr>
      <w:r w:rsidRPr="00395888">
        <w:t>Ook hier verschil te zien tussen de standaard en de door Hamster gecomprimeerde bestanden.</w:t>
      </w:r>
    </w:p>
    <w:p w:rsidR="0015748E" w:rsidRPr="00395888" w:rsidRDefault="0015748E" w:rsidP="0015748E">
      <w:pPr>
        <w:pStyle w:val="Geenafstand"/>
      </w:pPr>
      <w:r w:rsidRPr="00395888">
        <w:t>Standaard:</w:t>
      </w:r>
    </w:p>
    <w:p w:rsidR="0015748E" w:rsidRPr="00395888" w:rsidRDefault="0015748E" w:rsidP="0015748E">
      <w:pPr>
        <w:pStyle w:val="Geenafstand"/>
      </w:pPr>
      <w:r w:rsidRPr="00395888">
        <w:rPr>
          <w:b/>
        </w:rPr>
        <w:t>37,5MB</w:t>
      </w:r>
      <w:r w:rsidRPr="00395888">
        <w:t xml:space="preserve"> (39.397.730 bytes) groot</w:t>
      </w:r>
    </w:p>
    <w:p w:rsidR="0015748E" w:rsidRPr="00395888" w:rsidRDefault="0015748E" w:rsidP="0015748E">
      <w:pPr>
        <w:pStyle w:val="Geenafstand"/>
      </w:pPr>
      <w:r w:rsidRPr="00395888">
        <w:t>Hamster:</w:t>
      </w:r>
    </w:p>
    <w:p w:rsidR="0015748E" w:rsidRPr="00395888" w:rsidRDefault="0015748E" w:rsidP="0015748E">
      <w:pPr>
        <w:pStyle w:val="Geenafstand"/>
      </w:pPr>
      <w:r w:rsidRPr="00395888">
        <w:rPr>
          <w:b/>
          <w:i/>
        </w:rPr>
        <w:t xml:space="preserve">30.1MB </w:t>
      </w:r>
      <w:r w:rsidRPr="00395888">
        <w:t>(31.616.974 bytes) groot</w:t>
      </w:r>
    </w:p>
    <w:p w:rsidR="0015748E" w:rsidRPr="00395888" w:rsidRDefault="0015748E" w:rsidP="0015748E">
      <w:pPr>
        <w:pStyle w:val="Geenafstand"/>
        <w:rPr>
          <w:b/>
        </w:rPr>
      </w:pPr>
      <w:r w:rsidRPr="00395888">
        <w:t xml:space="preserve">Verschil: </w:t>
      </w:r>
      <w:r w:rsidRPr="00395888">
        <w:rPr>
          <w:b/>
        </w:rPr>
        <w:t>7,4 MB</w:t>
      </w:r>
    </w:p>
    <w:p w:rsidR="0085135A" w:rsidRDefault="0015748E">
      <w:r w:rsidRPr="00395888">
        <w:br w:type="page"/>
      </w:r>
    </w:p>
    <w:p w:rsidR="00AA201E" w:rsidRDefault="00AA201E"/>
    <w:p w:rsidR="005B77D3" w:rsidRDefault="005B77D3"/>
    <w:p w:rsidR="0085135A" w:rsidRDefault="0085135A" w:rsidP="0085135A">
      <w:pPr>
        <w:pStyle w:val="Geenafstand"/>
        <w:numPr>
          <w:ilvl w:val="0"/>
          <w:numId w:val="2"/>
        </w:numPr>
        <w:rPr>
          <w:b/>
          <w:sz w:val="24"/>
        </w:rPr>
      </w:pPr>
      <w:r>
        <w:rPr>
          <w:b/>
          <w:sz w:val="24"/>
        </w:rPr>
        <w:t>Gebruiksvriendelijkheid</w:t>
      </w:r>
    </w:p>
    <w:p w:rsidR="0085135A" w:rsidRPr="0085135A" w:rsidRDefault="0085135A" w:rsidP="0085135A">
      <w:pPr>
        <w:pStyle w:val="Geenafstand"/>
        <w:ind w:left="720"/>
        <w:rPr>
          <w:sz w:val="24"/>
        </w:rPr>
      </w:pPr>
      <w:r>
        <w:rPr>
          <w:b/>
          <w:sz w:val="24"/>
        </w:rPr>
        <w:t xml:space="preserve">Hamster </w:t>
      </w:r>
      <w:r>
        <w:rPr>
          <w:sz w:val="24"/>
        </w:rPr>
        <w:t>is gemakkelijk te gebruiken, het</w:t>
      </w:r>
      <w:r w:rsidR="00E31217">
        <w:rPr>
          <w:sz w:val="24"/>
        </w:rPr>
        <w:t xml:space="preserve"> is</w:t>
      </w:r>
      <w:r>
        <w:rPr>
          <w:sz w:val="24"/>
        </w:rPr>
        <w:t xml:space="preserve"> gebruiksvriendelijk en simpel. Je hebt de optie om bestanden toe te voegen en bij het comprimeren kan je het opslaan in de Cloud wat voor veel mensen wel handig zou kunnen zijn. </w:t>
      </w:r>
    </w:p>
    <w:p w:rsidR="0085135A" w:rsidRPr="00AF38B2" w:rsidRDefault="0085135A" w:rsidP="0085135A">
      <w:pPr>
        <w:pStyle w:val="Geenafstand"/>
        <w:numPr>
          <w:ilvl w:val="0"/>
          <w:numId w:val="2"/>
        </w:numPr>
        <w:rPr>
          <w:b/>
          <w:sz w:val="24"/>
        </w:rPr>
      </w:pPr>
      <w:r>
        <w:rPr>
          <w:b/>
          <w:sz w:val="24"/>
        </w:rPr>
        <w:t>Compressie instellen</w:t>
      </w:r>
    </w:p>
    <w:p w:rsidR="0085135A" w:rsidRDefault="0085135A" w:rsidP="0085135A">
      <w:pPr>
        <w:pStyle w:val="Geenafstand"/>
        <w:tabs>
          <w:tab w:val="left" w:pos="6585"/>
        </w:tabs>
        <w:ind w:left="720"/>
        <w:rPr>
          <w:sz w:val="24"/>
        </w:rPr>
      </w:pPr>
      <w:r w:rsidRPr="00AF38B2">
        <w:rPr>
          <w:sz w:val="24"/>
        </w:rPr>
        <w:t>Het compressie</w:t>
      </w:r>
      <w:r>
        <w:rPr>
          <w:sz w:val="24"/>
        </w:rPr>
        <w:t>niveau</w:t>
      </w:r>
      <w:r w:rsidRPr="00AF38B2">
        <w:rPr>
          <w:sz w:val="24"/>
        </w:rPr>
        <w:t xml:space="preserve"> is in te stellen. </w:t>
      </w:r>
      <w:r>
        <w:rPr>
          <w:sz w:val="24"/>
        </w:rPr>
        <w:t>Je kan kiezen uit: minimum, optimaal en maximaal.</w:t>
      </w:r>
    </w:p>
    <w:p w:rsidR="0085135A" w:rsidRPr="00AA201E" w:rsidRDefault="0085135A" w:rsidP="0085135A">
      <w:pPr>
        <w:pStyle w:val="Geenafstand"/>
        <w:numPr>
          <w:ilvl w:val="0"/>
          <w:numId w:val="2"/>
        </w:numPr>
        <w:tabs>
          <w:tab w:val="left" w:pos="6585"/>
        </w:tabs>
        <w:rPr>
          <w:sz w:val="24"/>
          <w:lang w:val="en-GB"/>
        </w:rPr>
      </w:pPr>
      <w:r w:rsidRPr="00AA201E">
        <w:rPr>
          <w:b/>
          <w:sz w:val="24"/>
          <w:lang w:val="en-GB"/>
        </w:rPr>
        <w:t>Gratis, shareware of open-source</w:t>
      </w:r>
    </w:p>
    <w:p w:rsidR="0085135A" w:rsidRDefault="006C1434" w:rsidP="0085135A">
      <w:pPr>
        <w:pStyle w:val="Geenafstand"/>
        <w:ind w:left="720"/>
        <w:rPr>
          <w:sz w:val="24"/>
        </w:rPr>
      </w:pPr>
      <w:r>
        <w:rPr>
          <w:b/>
          <w:sz w:val="24"/>
        </w:rPr>
        <w:t xml:space="preserve">Hamster </w:t>
      </w:r>
      <w:r>
        <w:rPr>
          <w:sz w:val="24"/>
        </w:rPr>
        <w:t>is gratis te gebruiken.</w:t>
      </w:r>
    </w:p>
    <w:p w:rsidR="00E31217" w:rsidRPr="00823E33" w:rsidRDefault="00E31217" w:rsidP="0085135A">
      <w:pPr>
        <w:pStyle w:val="Geenafstand"/>
        <w:ind w:left="720"/>
        <w:rPr>
          <w:i/>
        </w:rPr>
      </w:pPr>
      <w:r w:rsidRPr="00823E33">
        <w:rPr>
          <w:i/>
        </w:rPr>
        <w:t>Het lukt mij niet meer om Hamster te gebruiken, na meerdere keren te hebben opnieuw geïnstalleerd en opnieuw</w:t>
      </w:r>
      <w:r w:rsidR="00823E33">
        <w:rPr>
          <w:i/>
        </w:rPr>
        <w:t xml:space="preserve"> te</w:t>
      </w:r>
      <w:r w:rsidRPr="00823E33">
        <w:rPr>
          <w:i/>
        </w:rPr>
        <w:t xml:space="preserve"> hebben opgestart. Maar er is een mogelijkheid om je bestanden naar de Cloud te uploaden. Ik kan het</w:t>
      </w:r>
      <w:r w:rsidR="00823E33">
        <w:rPr>
          <w:i/>
        </w:rPr>
        <w:t xml:space="preserve"> moeilijk</w:t>
      </w:r>
      <w:r w:rsidRPr="00823E33">
        <w:rPr>
          <w:i/>
        </w:rPr>
        <w:t xml:space="preserve"> opzoeken omdat i</w:t>
      </w:r>
      <w:r w:rsidR="00823E33">
        <w:rPr>
          <w:i/>
        </w:rPr>
        <w:t>k niet veel zoekresultaten tref</w:t>
      </w:r>
      <w:r w:rsidRPr="00823E33">
        <w:rPr>
          <w:i/>
        </w:rPr>
        <w:t xml:space="preserve"> als ik het google, maar ik ga ervan uit dat je voor</w:t>
      </w:r>
      <w:r w:rsidR="00823E33">
        <w:rPr>
          <w:i/>
        </w:rPr>
        <w:t xml:space="preserve"> het gebruik maken van</w:t>
      </w:r>
      <w:r w:rsidRPr="00823E33">
        <w:rPr>
          <w:i/>
        </w:rPr>
        <w:t xml:space="preserve"> de Cloud tot een bepaald limiet gratis gebruik van kan maken. En als je meer opslag wilt dat je dan extra moet betalen. Of misschien dat je voor het gebruik van de Cloud helemaal gratis is. Maar dit neemt niet weg dat Hamster een gratis te gebruiken programma is.</w:t>
      </w:r>
    </w:p>
    <w:p w:rsidR="0085135A" w:rsidRDefault="0085135A" w:rsidP="0085135A">
      <w:pPr>
        <w:pStyle w:val="Geenafstand"/>
        <w:numPr>
          <w:ilvl w:val="0"/>
          <w:numId w:val="2"/>
        </w:numPr>
        <w:rPr>
          <w:b/>
          <w:sz w:val="24"/>
        </w:rPr>
      </w:pPr>
      <w:r>
        <w:rPr>
          <w:b/>
          <w:sz w:val="24"/>
        </w:rPr>
        <w:t>Multiplatform</w:t>
      </w:r>
    </w:p>
    <w:p w:rsidR="0085135A" w:rsidRDefault="0085135A" w:rsidP="0085135A">
      <w:pPr>
        <w:pStyle w:val="Geenafstand"/>
        <w:ind w:left="720"/>
        <w:rPr>
          <w:sz w:val="24"/>
        </w:rPr>
      </w:pPr>
      <w:r>
        <w:rPr>
          <w:b/>
          <w:sz w:val="24"/>
        </w:rPr>
        <w:t>Winrar</w:t>
      </w:r>
      <w:r>
        <w:rPr>
          <w:sz w:val="24"/>
        </w:rPr>
        <w:t xml:space="preserve"> is te gebruiken voor zowel Windows</w:t>
      </w:r>
      <w:r w:rsidR="00DB4ECB">
        <w:rPr>
          <w:sz w:val="24"/>
        </w:rPr>
        <w:t xml:space="preserve"> &amp; Mac.</w:t>
      </w:r>
    </w:p>
    <w:p w:rsidR="0085135A" w:rsidRPr="00190B09" w:rsidRDefault="0085135A" w:rsidP="0085135A">
      <w:pPr>
        <w:pStyle w:val="Geenafstand"/>
        <w:numPr>
          <w:ilvl w:val="0"/>
          <w:numId w:val="2"/>
        </w:numPr>
        <w:rPr>
          <w:sz w:val="24"/>
        </w:rPr>
      </w:pPr>
      <w:r>
        <w:rPr>
          <w:b/>
          <w:sz w:val="24"/>
        </w:rPr>
        <w:t xml:space="preserve">De-installeren </w:t>
      </w:r>
    </w:p>
    <w:p w:rsidR="0085135A" w:rsidRDefault="0085135A" w:rsidP="0085135A">
      <w:pPr>
        <w:pStyle w:val="Geenafstand"/>
        <w:ind w:left="720"/>
        <w:rPr>
          <w:sz w:val="24"/>
        </w:rPr>
      </w:pPr>
      <w:r>
        <w:rPr>
          <w:b/>
          <w:sz w:val="24"/>
        </w:rPr>
        <w:t>Winrar</w:t>
      </w:r>
      <w:r>
        <w:rPr>
          <w:sz w:val="24"/>
        </w:rPr>
        <w:t xml:space="preserve"> is gemakkelijk te de-installeren. </w:t>
      </w:r>
      <w:r w:rsidR="00AB5410">
        <w:rPr>
          <w:sz w:val="24"/>
        </w:rPr>
        <w:t>Het vraagt je alleen of je het zeker wilt verwijderen.</w:t>
      </w:r>
    </w:p>
    <w:p w:rsidR="0085135A" w:rsidRDefault="0085135A" w:rsidP="0085135A">
      <w:pPr>
        <w:pStyle w:val="Geenafstand"/>
        <w:numPr>
          <w:ilvl w:val="0"/>
          <w:numId w:val="2"/>
        </w:numPr>
        <w:rPr>
          <w:sz w:val="24"/>
        </w:rPr>
      </w:pPr>
      <w:r>
        <w:rPr>
          <w:b/>
          <w:sz w:val="24"/>
        </w:rPr>
        <w:t xml:space="preserve">USB </w:t>
      </w:r>
    </w:p>
    <w:p w:rsidR="0085135A" w:rsidRPr="003E5BF4" w:rsidRDefault="003E5BF4" w:rsidP="0085135A">
      <w:pPr>
        <w:pStyle w:val="Geenafstand"/>
        <w:ind w:left="720"/>
        <w:rPr>
          <w:sz w:val="24"/>
        </w:rPr>
      </w:pPr>
      <w:r>
        <w:rPr>
          <w:b/>
          <w:sz w:val="24"/>
        </w:rPr>
        <w:t xml:space="preserve">Hamster </w:t>
      </w:r>
      <w:r>
        <w:rPr>
          <w:sz w:val="24"/>
        </w:rPr>
        <w:t>is niet portable</w:t>
      </w:r>
    </w:p>
    <w:p w:rsidR="0085135A" w:rsidRDefault="0085135A"/>
    <w:p w:rsidR="0085135A" w:rsidRDefault="0085135A"/>
    <w:p w:rsidR="00BF01ED" w:rsidRDefault="00BF01ED" w:rsidP="00BF01ED">
      <w:pPr>
        <w:ind w:left="708"/>
        <w:jc w:val="center"/>
        <w:rPr>
          <w:b/>
        </w:rPr>
      </w:pPr>
      <w:r w:rsidRPr="0085135A">
        <w:rPr>
          <w:noProof/>
          <w:lang w:eastAsia="nl-NL"/>
        </w:rPr>
        <w:lastRenderedPageBreak/>
        <w:drawing>
          <wp:anchor distT="0" distB="0" distL="114300" distR="114300" simplePos="0" relativeHeight="251687936" behindDoc="1" locked="0" layoutInCell="1" allowOverlap="1" wp14:anchorId="4A7822A2" wp14:editId="7DD574C5">
            <wp:simplePos x="0" y="0"/>
            <wp:positionH relativeFrom="margin">
              <wp:posOffset>120073</wp:posOffset>
            </wp:positionH>
            <wp:positionV relativeFrom="paragraph">
              <wp:posOffset>378460</wp:posOffset>
            </wp:positionV>
            <wp:extent cx="5760720" cy="4338320"/>
            <wp:effectExtent l="0" t="0" r="0" b="5080"/>
            <wp:wrapTight wrapText="bothSides">
              <wp:wrapPolygon edited="0">
                <wp:start x="0" y="0"/>
                <wp:lineTo x="0" y="21530"/>
                <wp:lineTo x="21500" y="21530"/>
                <wp:lineTo x="21500" y="0"/>
                <wp:lineTo x="0" y="0"/>
              </wp:wrapPolygon>
            </wp:wrapTight>
            <wp:docPr id="25" name="Afbeelding 25" descr="C:\Users\Shaif\Desktop\Inhaal\Compresie\Afbeelding\Ham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haif\Desktop\Inhaal\Compresie\Afbeelding\Hamst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338320"/>
                    </a:xfrm>
                    <a:prstGeom prst="rect">
                      <a:avLst/>
                    </a:prstGeom>
                    <a:noFill/>
                    <a:ln>
                      <a:noFill/>
                    </a:ln>
                  </pic:spPr>
                </pic:pic>
              </a:graphicData>
            </a:graphic>
          </wp:anchor>
        </w:drawing>
      </w:r>
      <w:r>
        <w:rPr>
          <w:b/>
        </w:rPr>
        <w:t>Hieronder</w:t>
      </w:r>
      <w:r>
        <w:rPr>
          <w:b/>
        </w:rPr>
        <w:t xml:space="preserve"> een screenshot van het comprimeren bij Hamster</w:t>
      </w:r>
    </w:p>
    <w:p w:rsidR="00BF01ED" w:rsidRDefault="00BF01ED" w:rsidP="00BF01ED">
      <w:pPr>
        <w:ind w:left="708"/>
        <w:jc w:val="center"/>
        <w:rPr>
          <w:b/>
        </w:rPr>
      </w:pPr>
    </w:p>
    <w:p w:rsidR="00BF01ED" w:rsidRDefault="00BF01ED" w:rsidP="00BF01ED">
      <w:pPr>
        <w:ind w:left="708"/>
        <w:jc w:val="center"/>
        <w:rPr>
          <w:b/>
        </w:rPr>
      </w:pPr>
    </w:p>
    <w:p w:rsidR="00BF01ED" w:rsidRDefault="00BF01ED" w:rsidP="00BF01ED">
      <w:pPr>
        <w:ind w:left="708"/>
        <w:jc w:val="center"/>
        <w:rPr>
          <w:b/>
        </w:rPr>
      </w:pPr>
    </w:p>
    <w:p w:rsidR="00BF01ED" w:rsidRDefault="00BF01ED" w:rsidP="00BF01ED">
      <w:pPr>
        <w:ind w:left="708"/>
        <w:jc w:val="center"/>
        <w:rPr>
          <w:b/>
        </w:rPr>
      </w:pPr>
    </w:p>
    <w:p w:rsidR="00BF01ED" w:rsidRDefault="00BF01ED" w:rsidP="00BF01ED">
      <w:pPr>
        <w:ind w:left="708"/>
        <w:jc w:val="center"/>
        <w:rPr>
          <w:b/>
        </w:rPr>
      </w:pPr>
      <w:r w:rsidRPr="0085135A">
        <w:rPr>
          <w:noProof/>
          <w:lang w:eastAsia="nl-NL"/>
        </w:rPr>
        <w:lastRenderedPageBreak/>
        <w:drawing>
          <wp:anchor distT="0" distB="0" distL="114300" distR="114300" simplePos="0" relativeHeight="251695104" behindDoc="1" locked="0" layoutInCell="1" allowOverlap="1" wp14:anchorId="09C7EDE1" wp14:editId="55FD8350">
            <wp:simplePos x="0" y="0"/>
            <wp:positionH relativeFrom="margin">
              <wp:posOffset>36542</wp:posOffset>
            </wp:positionH>
            <wp:positionV relativeFrom="paragraph">
              <wp:posOffset>384290</wp:posOffset>
            </wp:positionV>
            <wp:extent cx="5760720" cy="4338320"/>
            <wp:effectExtent l="0" t="0" r="0" b="5080"/>
            <wp:wrapTight wrapText="bothSides">
              <wp:wrapPolygon edited="0">
                <wp:start x="0" y="0"/>
                <wp:lineTo x="0" y="21530"/>
                <wp:lineTo x="21500" y="21530"/>
                <wp:lineTo x="21500" y="0"/>
                <wp:lineTo x="0" y="0"/>
              </wp:wrapPolygon>
            </wp:wrapTight>
            <wp:docPr id="4" name="Afbeelding 4" descr="C:\Users\Shaif\Desktop\Inhaal\Compresie\Afbeelding\Ham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haif\Desktop\Inhaal\Compresie\Afbeelding\Hamst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338320"/>
                    </a:xfrm>
                    <a:prstGeom prst="rect">
                      <a:avLst/>
                    </a:prstGeom>
                    <a:noFill/>
                    <a:ln>
                      <a:noFill/>
                    </a:ln>
                  </pic:spPr>
                </pic:pic>
              </a:graphicData>
            </a:graphic>
          </wp:anchor>
        </w:drawing>
      </w:r>
    </w:p>
    <w:p w:rsidR="00BF01ED" w:rsidRDefault="00BF01ED" w:rsidP="00BF01ED">
      <w:pPr>
        <w:ind w:left="708"/>
        <w:jc w:val="center"/>
        <w:rPr>
          <w:b/>
        </w:rPr>
      </w:pPr>
    </w:p>
    <w:p w:rsidR="00BF01ED" w:rsidRDefault="00BF01ED" w:rsidP="00BF01ED">
      <w:pPr>
        <w:rPr>
          <w:b/>
        </w:rPr>
      </w:pPr>
    </w:p>
    <w:p w:rsidR="00BF01ED" w:rsidRDefault="00BF01ED" w:rsidP="00BF01ED">
      <w:pPr>
        <w:rPr>
          <w:b/>
        </w:rPr>
      </w:pPr>
    </w:p>
    <w:p w:rsidR="00BF01ED" w:rsidRDefault="00BF01ED" w:rsidP="00BF01ED">
      <w:pPr>
        <w:jc w:val="center"/>
        <w:rPr>
          <w:b/>
        </w:rPr>
      </w:pPr>
      <w:r>
        <w:rPr>
          <w:b/>
        </w:rPr>
        <w:t>Hierboven een screenshot van het start van het programma</w:t>
      </w:r>
    </w:p>
    <w:p w:rsidR="00BF01ED" w:rsidRPr="00BF01ED" w:rsidRDefault="00BF01ED" w:rsidP="00BF01ED">
      <w:pPr>
        <w:pStyle w:val="Geenafstand"/>
        <w:numPr>
          <w:ilvl w:val="0"/>
          <w:numId w:val="2"/>
        </w:numPr>
        <w:jc w:val="center"/>
        <w:rPr>
          <w:i/>
        </w:rPr>
      </w:pPr>
      <w:r>
        <w:rPr>
          <w:i/>
        </w:rPr>
        <w:t>Dit is hetzelfde afbeelding als van het comprimeren. Op een 1 of ander manier lukt het mij niet meer om Hamster op te starten na meerder keren opnieuw te hebben geïnstalleerd, laptop opnieuw opstarten etc. Maar het start ziet er zo uit.</w:t>
      </w:r>
    </w:p>
    <w:p w:rsidR="00BF01ED" w:rsidRDefault="00BF01ED" w:rsidP="00BF01ED">
      <w:pPr>
        <w:ind w:left="708"/>
        <w:jc w:val="center"/>
        <w:rPr>
          <w:b/>
        </w:rPr>
      </w:pPr>
    </w:p>
    <w:p w:rsidR="00BF01ED" w:rsidRDefault="00BF01ED" w:rsidP="00BF01ED">
      <w:pPr>
        <w:ind w:left="708"/>
        <w:jc w:val="center"/>
        <w:rPr>
          <w:b/>
        </w:rPr>
      </w:pPr>
    </w:p>
    <w:p w:rsidR="00823E33" w:rsidRDefault="00823E33" w:rsidP="00BF01ED">
      <w:pPr>
        <w:ind w:left="708"/>
        <w:jc w:val="center"/>
        <w:rPr>
          <w:b/>
        </w:rPr>
      </w:pPr>
    </w:p>
    <w:p w:rsidR="00823E33" w:rsidRDefault="00823E33" w:rsidP="00BF01ED">
      <w:pPr>
        <w:ind w:left="708"/>
        <w:jc w:val="center"/>
        <w:rPr>
          <w:b/>
        </w:rPr>
      </w:pPr>
    </w:p>
    <w:p w:rsidR="00823E33" w:rsidRDefault="00823E33" w:rsidP="00BF01ED">
      <w:pPr>
        <w:ind w:left="708"/>
        <w:jc w:val="center"/>
        <w:rPr>
          <w:b/>
        </w:rPr>
      </w:pPr>
    </w:p>
    <w:p w:rsidR="00823E33" w:rsidRDefault="00823E33" w:rsidP="00BF01ED">
      <w:pPr>
        <w:ind w:left="708"/>
        <w:jc w:val="center"/>
        <w:rPr>
          <w:b/>
        </w:rPr>
      </w:pPr>
    </w:p>
    <w:p w:rsidR="00BF01ED" w:rsidRDefault="00BF01ED" w:rsidP="00BF01ED">
      <w:pPr>
        <w:ind w:left="708"/>
        <w:jc w:val="center"/>
        <w:rPr>
          <w:b/>
        </w:rPr>
      </w:pPr>
    </w:p>
    <w:p w:rsidR="00BF01ED" w:rsidRDefault="00BF01ED" w:rsidP="00BF01ED">
      <w:pPr>
        <w:ind w:left="708"/>
        <w:jc w:val="center"/>
        <w:rPr>
          <w:b/>
        </w:rPr>
      </w:pPr>
    </w:p>
    <w:p w:rsidR="00BF01ED" w:rsidRDefault="00BF01ED" w:rsidP="00BF01ED">
      <w:pPr>
        <w:ind w:left="708"/>
        <w:jc w:val="center"/>
        <w:rPr>
          <w:b/>
        </w:rPr>
      </w:pPr>
    </w:p>
    <w:p w:rsidR="0015748E" w:rsidRPr="00395888" w:rsidRDefault="0015748E" w:rsidP="00BF01ED">
      <w:pPr>
        <w:pStyle w:val="Geenafstand"/>
        <w:jc w:val="center"/>
        <w:rPr>
          <w:b/>
          <w:sz w:val="28"/>
        </w:rPr>
      </w:pPr>
      <w:r w:rsidRPr="00395888">
        <w:rPr>
          <w:b/>
          <w:noProof/>
          <w:sz w:val="28"/>
        </w:rPr>
        <w:lastRenderedPageBreak/>
        <w:drawing>
          <wp:anchor distT="0" distB="0" distL="114300" distR="114300" simplePos="0" relativeHeight="251671552" behindDoc="1" locked="0" layoutInCell="1" allowOverlap="1" wp14:anchorId="3524C667" wp14:editId="5EDC2845">
            <wp:simplePos x="0" y="0"/>
            <wp:positionH relativeFrom="margin">
              <wp:posOffset>-728345</wp:posOffset>
            </wp:positionH>
            <wp:positionV relativeFrom="paragraph">
              <wp:posOffset>319406</wp:posOffset>
            </wp:positionV>
            <wp:extent cx="7210425" cy="3981450"/>
            <wp:effectExtent l="0" t="0" r="9525" b="0"/>
            <wp:wrapNone/>
            <wp:docPr id="12" name="Afbeelding 12" descr="C:\Users\Shaif\Desktop\Inhaal\Compresie\Afbeedling\winzip\Alle besta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haif\Desktop\Inhaal\Compresie\Afbeedling\winzip\Alle bestand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10425" cy="398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5888">
        <w:rPr>
          <w:b/>
          <w:sz w:val="28"/>
        </w:rPr>
        <w:t>WinZip</w:t>
      </w:r>
      <w:r w:rsidR="00A36633" w:rsidRPr="00395888">
        <w:rPr>
          <w:b/>
          <w:sz w:val="28"/>
        </w:rPr>
        <w:t xml:space="preserve"> (RAR)</w:t>
      </w:r>
    </w:p>
    <w:p w:rsidR="0015748E" w:rsidRPr="00395888" w:rsidRDefault="0015748E" w:rsidP="0015748E">
      <w:pPr>
        <w:pStyle w:val="Geenafstand"/>
        <w:rPr>
          <w:b/>
          <w:sz w:val="28"/>
        </w:rPr>
      </w:pPr>
    </w:p>
    <w:p w:rsidR="0015748E" w:rsidRPr="00395888" w:rsidRDefault="0015748E" w:rsidP="0015748E">
      <w:pPr>
        <w:tabs>
          <w:tab w:val="left" w:pos="7125"/>
        </w:tabs>
        <w:rPr>
          <w:sz w:val="24"/>
          <w:lang w:eastAsia="nl-NL"/>
        </w:rPr>
      </w:pPr>
    </w:p>
    <w:p w:rsidR="0015748E" w:rsidRPr="00395888" w:rsidRDefault="0015748E" w:rsidP="0015748E">
      <w:pPr>
        <w:tabs>
          <w:tab w:val="left" w:pos="7125"/>
        </w:tabs>
        <w:rPr>
          <w:sz w:val="24"/>
          <w:lang w:eastAsia="nl-NL"/>
        </w:rPr>
      </w:pPr>
    </w:p>
    <w:p w:rsidR="0015748E" w:rsidRPr="00395888" w:rsidRDefault="0015748E" w:rsidP="0015748E">
      <w:pPr>
        <w:tabs>
          <w:tab w:val="left" w:pos="7125"/>
        </w:tabs>
        <w:rPr>
          <w:sz w:val="24"/>
          <w:lang w:eastAsia="nl-NL"/>
        </w:rPr>
      </w:pPr>
    </w:p>
    <w:p w:rsidR="0015748E" w:rsidRPr="00395888" w:rsidRDefault="0015748E" w:rsidP="0015748E">
      <w:pPr>
        <w:tabs>
          <w:tab w:val="left" w:pos="7125"/>
        </w:tabs>
        <w:rPr>
          <w:sz w:val="24"/>
          <w:lang w:eastAsia="nl-NL"/>
        </w:rPr>
      </w:pPr>
    </w:p>
    <w:p w:rsidR="0015748E" w:rsidRPr="00395888" w:rsidRDefault="0015748E" w:rsidP="0015748E">
      <w:pPr>
        <w:tabs>
          <w:tab w:val="left" w:pos="7125"/>
        </w:tabs>
        <w:rPr>
          <w:sz w:val="24"/>
          <w:lang w:eastAsia="nl-NL"/>
        </w:rPr>
      </w:pPr>
    </w:p>
    <w:p w:rsidR="0015748E" w:rsidRPr="00395888" w:rsidRDefault="0015748E" w:rsidP="0015748E">
      <w:pPr>
        <w:tabs>
          <w:tab w:val="left" w:pos="7125"/>
        </w:tabs>
        <w:rPr>
          <w:sz w:val="24"/>
          <w:lang w:eastAsia="nl-NL"/>
        </w:rPr>
      </w:pPr>
    </w:p>
    <w:p w:rsidR="0015748E" w:rsidRPr="00395888" w:rsidRDefault="0015748E" w:rsidP="0015748E">
      <w:pPr>
        <w:tabs>
          <w:tab w:val="left" w:pos="7125"/>
        </w:tabs>
        <w:rPr>
          <w:sz w:val="24"/>
          <w:lang w:eastAsia="nl-NL"/>
        </w:rPr>
      </w:pPr>
    </w:p>
    <w:p w:rsidR="0015748E" w:rsidRPr="00395888" w:rsidRDefault="0015748E" w:rsidP="0015748E">
      <w:pPr>
        <w:tabs>
          <w:tab w:val="left" w:pos="7125"/>
        </w:tabs>
        <w:rPr>
          <w:sz w:val="24"/>
          <w:lang w:eastAsia="nl-NL"/>
        </w:rPr>
      </w:pPr>
    </w:p>
    <w:p w:rsidR="0015748E" w:rsidRPr="00395888" w:rsidRDefault="0015748E" w:rsidP="0015748E">
      <w:pPr>
        <w:tabs>
          <w:tab w:val="left" w:pos="7125"/>
        </w:tabs>
        <w:rPr>
          <w:sz w:val="24"/>
          <w:lang w:eastAsia="nl-NL"/>
        </w:rPr>
      </w:pPr>
    </w:p>
    <w:p w:rsidR="0015748E" w:rsidRPr="00395888" w:rsidRDefault="0015748E" w:rsidP="0015748E">
      <w:pPr>
        <w:tabs>
          <w:tab w:val="left" w:pos="7125"/>
        </w:tabs>
        <w:rPr>
          <w:sz w:val="24"/>
          <w:lang w:eastAsia="nl-NL"/>
        </w:rPr>
      </w:pPr>
    </w:p>
    <w:p w:rsidR="0015748E" w:rsidRPr="00395888" w:rsidRDefault="0015748E" w:rsidP="0015748E">
      <w:pPr>
        <w:tabs>
          <w:tab w:val="left" w:pos="7125"/>
        </w:tabs>
        <w:rPr>
          <w:sz w:val="24"/>
          <w:lang w:eastAsia="nl-NL"/>
        </w:rPr>
      </w:pPr>
    </w:p>
    <w:p w:rsidR="0015748E" w:rsidRPr="00395888" w:rsidRDefault="0015748E" w:rsidP="0015748E">
      <w:pPr>
        <w:tabs>
          <w:tab w:val="left" w:pos="7125"/>
        </w:tabs>
        <w:rPr>
          <w:sz w:val="24"/>
          <w:lang w:eastAsia="nl-NL"/>
        </w:rPr>
      </w:pPr>
    </w:p>
    <w:p w:rsidR="0015748E" w:rsidRPr="00395888" w:rsidRDefault="0015748E" w:rsidP="0015748E">
      <w:pPr>
        <w:tabs>
          <w:tab w:val="left" w:pos="7125"/>
        </w:tabs>
        <w:rPr>
          <w:sz w:val="24"/>
          <w:lang w:eastAsia="nl-NL"/>
        </w:rPr>
      </w:pPr>
    </w:p>
    <w:p w:rsidR="0015748E" w:rsidRPr="00395888" w:rsidRDefault="0015748E" w:rsidP="0015748E">
      <w:pPr>
        <w:tabs>
          <w:tab w:val="left" w:pos="7125"/>
        </w:tabs>
        <w:jc w:val="center"/>
        <w:rPr>
          <w:sz w:val="24"/>
          <w:lang w:eastAsia="nl-NL"/>
        </w:rPr>
      </w:pPr>
      <w:r w:rsidRPr="00395888">
        <w:rPr>
          <w:sz w:val="24"/>
          <w:lang w:eastAsia="nl-NL"/>
        </w:rPr>
        <w:t>De screenshot hierboven laat elk bestand normaal en elk bestand gecomprimeerd zien.</w:t>
      </w:r>
    </w:p>
    <w:p w:rsidR="0015748E" w:rsidRPr="00395888" w:rsidRDefault="008508D9" w:rsidP="0015748E">
      <w:pPr>
        <w:tabs>
          <w:tab w:val="left" w:pos="7125"/>
        </w:tabs>
        <w:jc w:val="center"/>
        <w:rPr>
          <w:sz w:val="24"/>
          <w:lang w:eastAsia="nl-NL"/>
        </w:rPr>
      </w:pPr>
      <w:r w:rsidRPr="00395888">
        <w:rPr>
          <w:noProof/>
          <w:lang w:eastAsia="nl-NL"/>
        </w:rPr>
        <w:drawing>
          <wp:anchor distT="0" distB="0" distL="114300" distR="114300" simplePos="0" relativeHeight="251672576" behindDoc="1" locked="0" layoutInCell="1" allowOverlap="1" wp14:anchorId="41AD89F5" wp14:editId="39924E93">
            <wp:simplePos x="0" y="0"/>
            <wp:positionH relativeFrom="column">
              <wp:posOffset>3129280</wp:posOffset>
            </wp:positionH>
            <wp:positionV relativeFrom="page">
              <wp:posOffset>5657850</wp:posOffset>
            </wp:positionV>
            <wp:extent cx="3438525" cy="4848225"/>
            <wp:effectExtent l="0" t="0" r="9525" b="9525"/>
            <wp:wrapTight wrapText="bothSides">
              <wp:wrapPolygon edited="0">
                <wp:start x="0" y="0"/>
                <wp:lineTo x="0" y="21558"/>
                <wp:lineTo x="21540" y="21558"/>
                <wp:lineTo x="21540" y="0"/>
                <wp:lineTo x="0" y="0"/>
              </wp:wrapPolygon>
            </wp:wrapTight>
            <wp:docPr id="13" name="Afbeelding 13" descr="C:\Users\Shaif\Desktop\Inhaal\Compresie\Afbeedling\winzip\eigensc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haif\Desktop\Inhaal\Compresie\Afbeedling\winzip\eigensch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8525" cy="4848225"/>
                    </a:xfrm>
                    <a:prstGeom prst="rect">
                      <a:avLst/>
                    </a:prstGeom>
                    <a:noFill/>
                    <a:ln>
                      <a:noFill/>
                    </a:ln>
                  </pic:spPr>
                </pic:pic>
              </a:graphicData>
            </a:graphic>
          </wp:anchor>
        </w:drawing>
      </w:r>
    </w:p>
    <w:p w:rsidR="0015748E" w:rsidRPr="00395888" w:rsidRDefault="0015748E" w:rsidP="0015748E">
      <w:pPr>
        <w:pStyle w:val="Geenafstand"/>
        <w:rPr>
          <w:sz w:val="28"/>
        </w:rPr>
      </w:pPr>
      <w:r w:rsidRPr="00395888">
        <w:rPr>
          <w:sz w:val="28"/>
        </w:rPr>
        <w:t>De screenshot hiernaast laat de map zelf zien die gecomprimeerd is.</w:t>
      </w:r>
    </w:p>
    <w:p w:rsidR="008508D9" w:rsidRPr="00395888" w:rsidRDefault="008508D9" w:rsidP="0015748E"/>
    <w:p w:rsidR="008508D9" w:rsidRPr="00395888" w:rsidRDefault="008508D9" w:rsidP="008508D9">
      <w:pPr>
        <w:pStyle w:val="Geenafstand"/>
      </w:pPr>
      <w:r w:rsidRPr="00395888">
        <w:t>Sommige bestanden zijn veel gecomprimeerd</w:t>
      </w:r>
    </w:p>
    <w:p w:rsidR="008508D9" w:rsidRPr="00395888" w:rsidRDefault="008508D9" w:rsidP="008508D9">
      <w:pPr>
        <w:pStyle w:val="Geenafstand"/>
      </w:pPr>
      <w:r w:rsidRPr="00395888">
        <w:t>(Pdf, bmp, html, log, exe)</w:t>
      </w:r>
    </w:p>
    <w:p w:rsidR="008508D9" w:rsidRPr="00395888" w:rsidRDefault="008508D9" w:rsidP="008508D9">
      <w:pPr>
        <w:pStyle w:val="Geenafstand"/>
      </w:pPr>
      <w:r w:rsidRPr="00395888">
        <w:t>Sommige bestanden zijn een beetje gecomprimeerd</w:t>
      </w:r>
    </w:p>
    <w:p w:rsidR="008508D9" w:rsidRPr="00395888" w:rsidRDefault="008508D9" w:rsidP="008508D9">
      <w:pPr>
        <w:pStyle w:val="Geenafstand"/>
      </w:pPr>
      <w:r w:rsidRPr="00395888">
        <w:t>(Word)</w:t>
      </w:r>
    </w:p>
    <w:p w:rsidR="008508D9" w:rsidRPr="00395888" w:rsidRDefault="008508D9" w:rsidP="008508D9">
      <w:pPr>
        <w:pStyle w:val="Geenafstand"/>
      </w:pPr>
      <w:r w:rsidRPr="00395888">
        <w:t>Sommige zijn nauwelijks gecomprimeerd</w:t>
      </w:r>
    </w:p>
    <w:p w:rsidR="008508D9" w:rsidRPr="00395888" w:rsidRDefault="008508D9" w:rsidP="008508D9">
      <w:pPr>
        <w:pStyle w:val="Geenafstand"/>
      </w:pPr>
      <w:r w:rsidRPr="00395888">
        <w:t>(Mp3, Jpeg, Wav)</w:t>
      </w:r>
    </w:p>
    <w:p w:rsidR="00BD652A" w:rsidRPr="00395888" w:rsidRDefault="00BD652A" w:rsidP="008508D9">
      <w:pPr>
        <w:pStyle w:val="Geenafstand"/>
      </w:pPr>
    </w:p>
    <w:p w:rsidR="008508D9" w:rsidRPr="00395888" w:rsidRDefault="008508D9" w:rsidP="008508D9">
      <w:pPr>
        <w:pStyle w:val="Geenafstand"/>
      </w:pPr>
      <w:r w:rsidRPr="00395888">
        <w:t>Ook hier is een verschil:</w:t>
      </w:r>
    </w:p>
    <w:p w:rsidR="008508D9" w:rsidRPr="00395888" w:rsidRDefault="008508D9" w:rsidP="008508D9">
      <w:pPr>
        <w:pStyle w:val="Geenafstand"/>
      </w:pPr>
      <w:r w:rsidRPr="00395888">
        <w:t>Standaard:</w:t>
      </w:r>
    </w:p>
    <w:p w:rsidR="008508D9" w:rsidRPr="00395888" w:rsidRDefault="008508D9" w:rsidP="008508D9">
      <w:pPr>
        <w:pStyle w:val="Geenafstand"/>
      </w:pPr>
      <w:r w:rsidRPr="00395888">
        <w:rPr>
          <w:b/>
        </w:rPr>
        <w:t xml:space="preserve">37,5 MB </w:t>
      </w:r>
      <w:r w:rsidRPr="00395888">
        <w:t>(39.397.730 bytes) groot.</w:t>
      </w:r>
    </w:p>
    <w:p w:rsidR="008508D9" w:rsidRPr="00395888" w:rsidRDefault="008508D9" w:rsidP="008508D9">
      <w:pPr>
        <w:pStyle w:val="Geenafstand"/>
      </w:pPr>
      <w:r w:rsidRPr="00395888">
        <w:t>WinZip:</w:t>
      </w:r>
    </w:p>
    <w:p w:rsidR="008508D9" w:rsidRPr="00395888" w:rsidRDefault="008508D9" w:rsidP="008508D9">
      <w:pPr>
        <w:pStyle w:val="Geenafstand"/>
      </w:pPr>
      <w:r w:rsidRPr="00395888">
        <w:rPr>
          <w:b/>
        </w:rPr>
        <w:t xml:space="preserve">30.1 MB </w:t>
      </w:r>
      <w:r w:rsidRPr="00395888">
        <w:t>(31.577.053 bytes) groot.</w:t>
      </w:r>
    </w:p>
    <w:p w:rsidR="008508D9" w:rsidRPr="00395888" w:rsidRDefault="008508D9" w:rsidP="008508D9">
      <w:pPr>
        <w:pStyle w:val="Geenafstand"/>
      </w:pPr>
      <w:r w:rsidRPr="00395888">
        <w:t>Verschil:</w:t>
      </w:r>
    </w:p>
    <w:p w:rsidR="008508D9" w:rsidRPr="00395888" w:rsidRDefault="008508D9" w:rsidP="008508D9">
      <w:pPr>
        <w:pStyle w:val="Geenafstand"/>
      </w:pPr>
      <w:r w:rsidRPr="00395888">
        <w:rPr>
          <w:b/>
        </w:rPr>
        <w:t>7.4 MB</w:t>
      </w:r>
    </w:p>
    <w:p w:rsidR="008508D9" w:rsidRPr="00395888" w:rsidRDefault="008508D9" w:rsidP="008508D9">
      <w:pPr>
        <w:pStyle w:val="Geenafstand"/>
      </w:pPr>
    </w:p>
    <w:p w:rsidR="0015748E" w:rsidRPr="00395888" w:rsidRDefault="008508D9" w:rsidP="008508D9">
      <w:pPr>
        <w:pStyle w:val="Geenafstand"/>
      </w:pPr>
      <w:r w:rsidRPr="00395888">
        <w:rPr>
          <w:b/>
        </w:rPr>
        <w:t>Met WinZip kan je op 2 manieren comprimeren, namelijk RAR en ZIP. Op de volgende pagina ga ik verder met ZIP</w:t>
      </w:r>
      <w:r w:rsidR="00B7256C" w:rsidRPr="00395888">
        <w:rPr>
          <w:b/>
        </w:rPr>
        <w:t xml:space="preserve">x. </w:t>
      </w:r>
      <w:r w:rsidR="0015748E" w:rsidRPr="00395888">
        <w:br w:type="page"/>
      </w:r>
    </w:p>
    <w:p w:rsidR="00A36633" w:rsidRPr="00395888" w:rsidRDefault="00B7256C" w:rsidP="00A36633">
      <w:pPr>
        <w:pStyle w:val="Geenafstand"/>
        <w:jc w:val="center"/>
        <w:rPr>
          <w:b/>
          <w:sz w:val="28"/>
        </w:rPr>
      </w:pPr>
      <w:r w:rsidRPr="00395888">
        <w:rPr>
          <w:b/>
          <w:noProof/>
          <w:sz w:val="28"/>
        </w:rPr>
        <w:lastRenderedPageBreak/>
        <w:drawing>
          <wp:anchor distT="0" distB="0" distL="114300" distR="114300" simplePos="0" relativeHeight="251676672" behindDoc="1" locked="0" layoutInCell="1" allowOverlap="1" wp14:anchorId="4ED4B869" wp14:editId="51B360CC">
            <wp:simplePos x="0" y="0"/>
            <wp:positionH relativeFrom="column">
              <wp:posOffset>-642620</wp:posOffset>
            </wp:positionH>
            <wp:positionV relativeFrom="paragraph">
              <wp:posOffset>300355</wp:posOffset>
            </wp:positionV>
            <wp:extent cx="6934200" cy="4007485"/>
            <wp:effectExtent l="0" t="0" r="0" b="0"/>
            <wp:wrapNone/>
            <wp:docPr id="16" name="Afbeelding 16" descr="C:\Users\Shaif\Desktop\Inhaal\Compresie\Afbeedling\winzip\zipx 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haif\Desktop\Inhaal\Compresie\Afbeedling\winzip\zipx al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34200" cy="4007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6633" w:rsidRPr="00395888">
        <w:rPr>
          <w:b/>
          <w:sz w:val="28"/>
        </w:rPr>
        <w:t>WinZip (ZIP</w:t>
      </w:r>
      <w:r w:rsidRPr="00395888">
        <w:rPr>
          <w:b/>
          <w:sz w:val="28"/>
        </w:rPr>
        <w:t>x</w:t>
      </w:r>
      <w:r w:rsidR="00A36633" w:rsidRPr="00395888">
        <w:rPr>
          <w:b/>
          <w:sz w:val="28"/>
        </w:rPr>
        <w:t>)</w:t>
      </w:r>
    </w:p>
    <w:p w:rsidR="00A36633" w:rsidRPr="00395888" w:rsidRDefault="00A36633" w:rsidP="00A36633">
      <w:pPr>
        <w:pStyle w:val="Geenafstand"/>
        <w:rPr>
          <w:b/>
          <w:sz w:val="28"/>
        </w:rPr>
      </w:pPr>
    </w:p>
    <w:p w:rsidR="00A36633" w:rsidRPr="00395888" w:rsidRDefault="00A36633" w:rsidP="00A36633">
      <w:pPr>
        <w:tabs>
          <w:tab w:val="left" w:pos="7125"/>
        </w:tabs>
        <w:rPr>
          <w:sz w:val="24"/>
          <w:lang w:eastAsia="nl-NL"/>
        </w:rPr>
      </w:pPr>
    </w:p>
    <w:p w:rsidR="00A36633" w:rsidRPr="00395888" w:rsidRDefault="00A36633" w:rsidP="00A36633">
      <w:pPr>
        <w:tabs>
          <w:tab w:val="left" w:pos="7125"/>
        </w:tabs>
        <w:rPr>
          <w:sz w:val="24"/>
          <w:lang w:eastAsia="nl-NL"/>
        </w:rPr>
      </w:pPr>
    </w:p>
    <w:p w:rsidR="00A36633" w:rsidRPr="00395888" w:rsidRDefault="00A36633" w:rsidP="00A36633">
      <w:pPr>
        <w:tabs>
          <w:tab w:val="left" w:pos="7125"/>
        </w:tabs>
        <w:rPr>
          <w:sz w:val="24"/>
          <w:lang w:eastAsia="nl-NL"/>
        </w:rPr>
      </w:pPr>
    </w:p>
    <w:p w:rsidR="00A36633" w:rsidRPr="00395888" w:rsidRDefault="00A36633" w:rsidP="00A36633">
      <w:pPr>
        <w:tabs>
          <w:tab w:val="left" w:pos="7125"/>
        </w:tabs>
        <w:rPr>
          <w:sz w:val="24"/>
          <w:lang w:eastAsia="nl-NL"/>
        </w:rPr>
      </w:pPr>
    </w:p>
    <w:p w:rsidR="00A36633" w:rsidRPr="00395888" w:rsidRDefault="00A36633" w:rsidP="00A36633">
      <w:pPr>
        <w:tabs>
          <w:tab w:val="left" w:pos="7125"/>
        </w:tabs>
        <w:rPr>
          <w:sz w:val="24"/>
          <w:lang w:eastAsia="nl-NL"/>
        </w:rPr>
      </w:pPr>
    </w:p>
    <w:p w:rsidR="00A36633" w:rsidRPr="00395888" w:rsidRDefault="00A36633" w:rsidP="00A36633">
      <w:pPr>
        <w:tabs>
          <w:tab w:val="left" w:pos="7125"/>
        </w:tabs>
        <w:rPr>
          <w:sz w:val="24"/>
          <w:lang w:eastAsia="nl-NL"/>
        </w:rPr>
      </w:pPr>
    </w:p>
    <w:p w:rsidR="00A36633" w:rsidRPr="00395888" w:rsidRDefault="00A36633" w:rsidP="00A36633">
      <w:pPr>
        <w:tabs>
          <w:tab w:val="left" w:pos="7125"/>
        </w:tabs>
        <w:rPr>
          <w:sz w:val="24"/>
          <w:lang w:eastAsia="nl-NL"/>
        </w:rPr>
      </w:pPr>
    </w:p>
    <w:p w:rsidR="00A36633" w:rsidRPr="00395888" w:rsidRDefault="00A36633" w:rsidP="00A36633">
      <w:pPr>
        <w:tabs>
          <w:tab w:val="left" w:pos="7125"/>
        </w:tabs>
        <w:rPr>
          <w:sz w:val="24"/>
          <w:lang w:eastAsia="nl-NL"/>
        </w:rPr>
      </w:pPr>
    </w:p>
    <w:p w:rsidR="00A36633" w:rsidRPr="00395888" w:rsidRDefault="00A36633" w:rsidP="00A36633">
      <w:pPr>
        <w:tabs>
          <w:tab w:val="left" w:pos="7125"/>
        </w:tabs>
        <w:rPr>
          <w:sz w:val="24"/>
          <w:lang w:eastAsia="nl-NL"/>
        </w:rPr>
      </w:pPr>
    </w:p>
    <w:p w:rsidR="00A36633" w:rsidRPr="00395888" w:rsidRDefault="00A36633" w:rsidP="00A36633">
      <w:pPr>
        <w:tabs>
          <w:tab w:val="left" w:pos="7125"/>
        </w:tabs>
        <w:rPr>
          <w:sz w:val="24"/>
          <w:lang w:eastAsia="nl-NL"/>
        </w:rPr>
      </w:pPr>
    </w:p>
    <w:p w:rsidR="00A36633" w:rsidRPr="00395888" w:rsidRDefault="00A36633" w:rsidP="00A36633">
      <w:pPr>
        <w:tabs>
          <w:tab w:val="left" w:pos="7125"/>
        </w:tabs>
        <w:rPr>
          <w:sz w:val="24"/>
          <w:lang w:eastAsia="nl-NL"/>
        </w:rPr>
      </w:pPr>
    </w:p>
    <w:p w:rsidR="00A36633" w:rsidRPr="00395888" w:rsidRDefault="00A36633" w:rsidP="00A36633">
      <w:pPr>
        <w:tabs>
          <w:tab w:val="left" w:pos="7125"/>
        </w:tabs>
        <w:rPr>
          <w:sz w:val="24"/>
          <w:lang w:eastAsia="nl-NL"/>
        </w:rPr>
      </w:pPr>
    </w:p>
    <w:p w:rsidR="00A36633" w:rsidRPr="00395888" w:rsidRDefault="00A36633" w:rsidP="00A36633">
      <w:pPr>
        <w:tabs>
          <w:tab w:val="left" w:pos="7125"/>
        </w:tabs>
        <w:rPr>
          <w:sz w:val="24"/>
          <w:lang w:eastAsia="nl-NL"/>
        </w:rPr>
      </w:pPr>
    </w:p>
    <w:p w:rsidR="00A36633" w:rsidRPr="00395888" w:rsidRDefault="00A36633" w:rsidP="00A36633">
      <w:pPr>
        <w:tabs>
          <w:tab w:val="left" w:pos="7125"/>
        </w:tabs>
        <w:jc w:val="center"/>
        <w:rPr>
          <w:sz w:val="24"/>
          <w:lang w:eastAsia="nl-NL"/>
        </w:rPr>
      </w:pPr>
      <w:r w:rsidRPr="00395888">
        <w:rPr>
          <w:sz w:val="24"/>
          <w:lang w:eastAsia="nl-NL"/>
        </w:rPr>
        <w:t>De screenshot hierboven laat elk bestand normaal en elk bestand gecomprimeerd zien.</w:t>
      </w:r>
    </w:p>
    <w:p w:rsidR="00A36633" w:rsidRPr="00395888" w:rsidRDefault="00B7256C" w:rsidP="00A36633">
      <w:pPr>
        <w:tabs>
          <w:tab w:val="left" w:pos="7125"/>
        </w:tabs>
        <w:jc w:val="center"/>
        <w:rPr>
          <w:sz w:val="24"/>
          <w:lang w:eastAsia="nl-NL"/>
        </w:rPr>
      </w:pPr>
      <w:r w:rsidRPr="00395888">
        <w:rPr>
          <w:noProof/>
          <w:sz w:val="24"/>
          <w:lang w:eastAsia="nl-NL"/>
        </w:rPr>
        <w:drawing>
          <wp:anchor distT="0" distB="0" distL="114300" distR="114300" simplePos="0" relativeHeight="251677696" behindDoc="1" locked="0" layoutInCell="1" allowOverlap="1" wp14:anchorId="7C2E2C69" wp14:editId="126AA338">
            <wp:simplePos x="0" y="0"/>
            <wp:positionH relativeFrom="column">
              <wp:posOffset>3272155</wp:posOffset>
            </wp:positionH>
            <wp:positionV relativeFrom="page">
              <wp:posOffset>5838825</wp:posOffset>
            </wp:positionV>
            <wp:extent cx="3248025" cy="4528820"/>
            <wp:effectExtent l="0" t="0" r="9525" b="5080"/>
            <wp:wrapTight wrapText="bothSides">
              <wp:wrapPolygon edited="0">
                <wp:start x="0" y="0"/>
                <wp:lineTo x="0" y="21533"/>
                <wp:lineTo x="21537" y="21533"/>
                <wp:lineTo x="21537" y="0"/>
                <wp:lineTo x="0" y="0"/>
              </wp:wrapPolygon>
            </wp:wrapTight>
            <wp:docPr id="17" name="Afbeelding 17" descr="C:\Users\Shaif\Desktop\Inhaal\Compresie\Afbeedling\winzip\zipx eigensc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haif\Desktop\Inhaal\Compresie\Afbeedling\winzip\zipx eigenscha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8025" cy="45288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36633" w:rsidRPr="00395888" w:rsidRDefault="00A36633" w:rsidP="00A36633">
      <w:pPr>
        <w:pStyle w:val="Geenafstand"/>
        <w:rPr>
          <w:sz w:val="28"/>
        </w:rPr>
      </w:pPr>
      <w:r w:rsidRPr="00395888">
        <w:rPr>
          <w:sz w:val="28"/>
        </w:rPr>
        <w:t>De screenshot hiernaast laat de map zelf zien die gecomprimeerd is.</w:t>
      </w:r>
    </w:p>
    <w:p w:rsidR="00A36633" w:rsidRPr="00395888" w:rsidRDefault="00A36633" w:rsidP="00A36633"/>
    <w:p w:rsidR="00A36633" w:rsidRPr="00395888" w:rsidRDefault="00A36633" w:rsidP="00A36633">
      <w:pPr>
        <w:pStyle w:val="Geenafstand"/>
      </w:pPr>
      <w:r w:rsidRPr="00395888">
        <w:t>Sommige bestanden zijn veel gecomprimeerd</w:t>
      </w:r>
    </w:p>
    <w:p w:rsidR="00A36633" w:rsidRPr="00E31217" w:rsidRDefault="00A36633" w:rsidP="00A36633">
      <w:pPr>
        <w:pStyle w:val="Geenafstand"/>
      </w:pPr>
      <w:r w:rsidRPr="00E31217">
        <w:t>(</w:t>
      </w:r>
      <w:r w:rsidR="00823E33" w:rsidRPr="00E31217">
        <w:t>Bmp</w:t>
      </w:r>
      <w:r w:rsidR="00C22965" w:rsidRPr="00E31217">
        <w:t>, log, Word, jpeg, pdf, html, exe, wav</w:t>
      </w:r>
      <w:r w:rsidRPr="00E31217">
        <w:t>)</w:t>
      </w:r>
    </w:p>
    <w:p w:rsidR="00A36633" w:rsidRPr="00395888" w:rsidRDefault="00A36633" w:rsidP="00A36633">
      <w:pPr>
        <w:pStyle w:val="Geenafstand"/>
      </w:pPr>
      <w:r w:rsidRPr="00395888">
        <w:t>Sommige bestanden zijn een beetje gecomprimeerd</w:t>
      </w:r>
    </w:p>
    <w:p w:rsidR="00A36633" w:rsidRPr="00395888" w:rsidRDefault="00A36633" w:rsidP="00A36633">
      <w:pPr>
        <w:pStyle w:val="Geenafstand"/>
      </w:pPr>
      <w:r w:rsidRPr="00395888">
        <w:t>(</w:t>
      </w:r>
      <w:r w:rsidR="00C22965" w:rsidRPr="00395888">
        <w:t>Mp3</w:t>
      </w:r>
      <w:r w:rsidRPr="00395888">
        <w:t>)</w:t>
      </w:r>
    </w:p>
    <w:p w:rsidR="00A36633" w:rsidRDefault="00A36633" w:rsidP="00A36633">
      <w:pPr>
        <w:pStyle w:val="Geenafstand"/>
      </w:pPr>
    </w:p>
    <w:p w:rsidR="00BD652A" w:rsidRPr="00395888" w:rsidRDefault="00BD652A" w:rsidP="00A36633">
      <w:pPr>
        <w:pStyle w:val="Geenafstand"/>
        <w:rPr>
          <w:ins w:id="11" w:author="Shaif Bhaggoe" w:date="2016-07-06T11:56:00Z"/>
        </w:rPr>
      </w:pPr>
    </w:p>
    <w:p w:rsidR="00A36633" w:rsidRPr="00395888" w:rsidRDefault="00A36633" w:rsidP="00A36633">
      <w:pPr>
        <w:pStyle w:val="Geenafstand"/>
      </w:pPr>
      <w:r w:rsidRPr="00395888">
        <w:t>Ook hier is een verschil:</w:t>
      </w:r>
    </w:p>
    <w:p w:rsidR="00A36633" w:rsidRPr="00395888" w:rsidRDefault="00A36633" w:rsidP="00A36633">
      <w:pPr>
        <w:pStyle w:val="Geenafstand"/>
      </w:pPr>
      <w:r w:rsidRPr="00395888">
        <w:t>Standaard:</w:t>
      </w:r>
    </w:p>
    <w:p w:rsidR="00A36633" w:rsidRPr="00395888" w:rsidRDefault="00A36633" w:rsidP="00A36633">
      <w:pPr>
        <w:pStyle w:val="Geenafstand"/>
      </w:pPr>
      <w:r w:rsidRPr="00395888">
        <w:rPr>
          <w:b/>
        </w:rPr>
        <w:t xml:space="preserve">37,5 MB </w:t>
      </w:r>
      <w:r w:rsidRPr="00395888">
        <w:t>(39.397.730 bytes) groot.</w:t>
      </w:r>
    </w:p>
    <w:p w:rsidR="00A36633" w:rsidRPr="00395888" w:rsidRDefault="00A36633" w:rsidP="00A36633">
      <w:pPr>
        <w:pStyle w:val="Geenafstand"/>
      </w:pPr>
      <w:r w:rsidRPr="00395888">
        <w:t>WinZip:</w:t>
      </w:r>
    </w:p>
    <w:p w:rsidR="00A36633" w:rsidRPr="00395888" w:rsidRDefault="008E1641" w:rsidP="00A36633">
      <w:pPr>
        <w:pStyle w:val="Geenafstand"/>
      </w:pPr>
      <w:r w:rsidRPr="00395888">
        <w:rPr>
          <w:b/>
        </w:rPr>
        <w:t>27.3</w:t>
      </w:r>
      <w:r w:rsidR="00A36633" w:rsidRPr="00395888">
        <w:rPr>
          <w:b/>
        </w:rPr>
        <w:t xml:space="preserve"> MB </w:t>
      </w:r>
      <w:r w:rsidR="00A36633" w:rsidRPr="00395888">
        <w:t>(</w:t>
      </w:r>
      <w:r w:rsidRPr="00395888">
        <w:t>28.708.027 bytes</w:t>
      </w:r>
      <w:r w:rsidR="00A36633" w:rsidRPr="00395888">
        <w:t>) groot.</w:t>
      </w:r>
    </w:p>
    <w:p w:rsidR="00A36633" w:rsidRPr="00395888" w:rsidRDefault="00A36633" w:rsidP="00A36633">
      <w:pPr>
        <w:pStyle w:val="Geenafstand"/>
      </w:pPr>
      <w:r w:rsidRPr="00395888">
        <w:t>Verschil:</w:t>
      </w:r>
    </w:p>
    <w:p w:rsidR="00A36633" w:rsidRPr="00395888" w:rsidRDefault="00840289" w:rsidP="00A36633">
      <w:pPr>
        <w:pStyle w:val="Geenafstand"/>
      </w:pPr>
      <w:r w:rsidRPr="00395888">
        <w:rPr>
          <w:b/>
        </w:rPr>
        <w:t>10.2</w:t>
      </w:r>
      <w:r w:rsidR="00A36633" w:rsidRPr="00395888">
        <w:rPr>
          <w:b/>
        </w:rPr>
        <w:t xml:space="preserve"> MB</w:t>
      </w:r>
    </w:p>
    <w:p w:rsidR="00A36633" w:rsidRPr="00395888" w:rsidRDefault="00A36633" w:rsidP="00A36633">
      <w:pPr>
        <w:pStyle w:val="Geenafstand"/>
      </w:pPr>
    </w:p>
    <w:p w:rsidR="00D91370" w:rsidRPr="00395888" w:rsidRDefault="00D91370" w:rsidP="00A36633">
      <w:pPr>
        <w:pStyle w:val="Geenafstand"/>
        <w:rPr>
          <w:b/>
        </w:rPr>
      </w:pPr>
      <w:r w:rsidRPr="00395888">
        <w:rPr>
          <w:b/>
        </w:rPr>
        <w:t>Verschil RAR &amp; ZIPx</w:t>
      </w:r>
    </w:p>
    <w:p w:rsidR="00E3166A" w:rsidRPr="00395888" w:rsidRDefault="00D91370" w:rsidP="00A36633">
      <w:pPr>
        <w:pStyle w:val="Geenafstand"/>
        <w:rPr>
          <w:b/>
        </w:rPr>
      </w:pPr>
      <w:r w:rsidRPr="00395888">
        <w:rPr>
          <w:b/>
        </w:rPr>
        <w:t>3.1MB</w:t>
      </w:r>
    </w:p>
    <w:p w:rsidR="00272399" w:rsidRDefault="00272399">
      <w:pPr>
        <w:rPr>
          <w:rFonts w:eastAsiaTheme="minorEastAsia"/>
          <w:b/>
          <w:lang w:eastAsia="nl-NL"/>
        </w:rPr>
      </w:pPr>
      <w:r>
        <w:rPr>
          <w:b/>
        </w:rPr>
        <w:br w:type="page"/>
      </w:r>
    </w:p>
    <w:p w:rsidR="00E3166A" w:rsidRPr="00395888" w:rsidRDefault="00E3166A" w:rsidP="00A36633">
      <w:pPr>
        <w:pStyle w:val="Geenafstand"/>
        <w:rPr>
          <w:b/>
        </w:rPr>
      </w:pPr>
    </w:p>
    <w:p w:rsidR="00E3166A" w:rsidRPr="00395888" w:rsidRDefault="00E3166A" w:rsidP="00A36633">
      <w:pPr>
        <w:pStyle w:val="Geenafstand"/>
        <w:rPr>
          <w:b/>
        </w:rPr>
      </w:pPr>
    </w:p>
    <w:p w:rsidR="00E3166A" w:rsidRPr="00395888" w:rsidRDefault="00E3166A" w:rsidP="00A36633">
      <w:pPr>
        <w:pStyle w:val="Geenafstand"/>
        <w:rPr>
          <w:b/>
        </w:rPr>
      </w:pPr>
    </w:p>
    <w:p w:rsidR="00272399" w:rsidRDefault="00272399" w:rsidP="00BF01ED">
      <w:pPr>
        <w:pStyle w:val="Geenafstand"/>
      </w:pPr>
    </w:p>
    <w:p w:rsidR="00272399" w:rsidRDefault="00272399" w:rsidP="00120469">
      <w:pPr>
        <w:pStyle w:val="Geenafstand"/>
        <w:jc w:val="center"/>
      </w:pPr>
    </w:p>
    <w:p w:rsidR="00272399" w:rsidRDefault="00272399" w:rsidP="00272399">
      <w:pPr>
        <w:pStyle w:val="Geenafstand"/>
        <w:numPr>
          <w:ilvl w:val="0"/>
          <w:numId w:val="2"/>
        </w:numPr>
        <w:rPr>
          <w:b/>
          <w:sz w:val="24"/>
        </w:rPr>
      </w:pPr>
      <w:r>
        <w:rPr>
          <w:b/>
          <w:sz w:val="24"/>
        </w:rPr>
        <w:t>Gebruiksvriendelijkheid</w:t>
      </w:r>
    </w:p>
    <w:p w:rsidR="00272399" w:rsidRPr="0085135A" w:rsidRDefault="00272399" w:rsidP="00272399">
      <w:pPr>
        <w:pStyle w:val="Geenafstand"/>
        <w:ind w:left="720"/>
        <w:rPr>
          <w:sz w:val="24"/>
        </w:rPr>
      </w:pPr>
      <w:r>
        <w:rPr>
          <w:b/>
          <w:sz w:val="24"/>
        </w:rPr>
        <w:t xml:space="preserve">Hamster </w:t>
      </w:r>
      <w:r>
        <w:rPr>
          <w:sz w:val="24"/>
        </w:rPr>
        <w:t xml:space="preserve">is gemakkelijk te gebruiken, het gebruiksvriendelijk en simpel. Je hebt de optie om bestanden toe te voegen en bij het comprimeren kan je het opslaan in de Cloud wat voor veel mensen wel handig zou kunnen zijn. </w:t>
      </w:r>
    </w:p>
    <w:p w:rsidR="00272399" w:rsidRPr="00AF38B2" w:rsidRDefault="00272399" w:rsidP="00272399">
      <w:pPr>
        <w:pStyle w:val="Geenafstand"/>
        <w:numPr>
          <w:ilvl w:val="0"/>
          <w:numId w:val="2"/>
        </w:numPr>
        <w:rPr>
          <w:b/>
          <w:sz w:val="24"/>
        </w:rPr>
      </w:pPr>
      <w:r>
        <w:rPr>
          <w:b/>
          <w:sz w:val="24"/>
        </w:rPr>
        <w:t>Compressie instellen</w:t>
      </w:r>
    </w:p>
    <w:p w:rsidR="00272399" w:rsidRDefault="00272399" w:rsidP="00272399">
      <w:pPr>
        <w:pStyle w:val="Geenafstand"/>
        <w:tabs>
          <w:tab w:val="left" w:pos="6585"/>
        </w:tabs>
        <w:ind w:left="720"/>
        <w:rPr>
          <w:sz w:val="24"/>
        </w:rPr>
      </w:pPr>
      <w:r w:rsidRPr="00AF38B2">
        <w:rPr>
          <w:sz w:val="24"/>
        </w:rPr>
        <w:t>Het compressie</w:t>
      </w:r>
      <w:r>
        <w:rPr>
          <w:sz w:val="24"/>
        </w:rPr>
        <w:t>niveau</w:t>
      </w:r>
      <w:r w:rsidRPr="00AF38B2">
        <w:rPr>
          <w:sz w:val="24"/>
        </w:rPr>
        <w:t xml:space="preserve"> is in te stellen. </w:t>
      </w:r>
      <w:r>
        <w:rPr>
          <w:sz w:val="24"/>
        </w:rPr>
        <w:t>Je kan kiezen uit: minimum, optimaal en maximaal.</w:t>
      </w:r>
    </w:p>
    <w:p w:rsidR="00272399" w:rsidRPr="00BF01ED" w:rsidRDefault="00272399" w:rsidP="00272399">
      <w:pPr>
        <w:pStyle w:val="Geenafstand"/>
        <w:numPr>
          <w:ilvl w:val="0"/>
          <w:numId w:val="2"/>
        </w:numPr>
        <w:tabs>
          <w:tab w:val="left" w:pos="6585"/>
        </w:tabs>
        <w:rPr>
          <w:sz w:val="24"/>
          <w:lang w:val="en-GB"/>
        </w:rPr>
      </w:pPr>
      <w:r w:rsidRPr="00BF01ED">
        <w:rPr>
          <w:b/>
          <w:sz w:val="24"/>
          <w:lang w:val="en-GB"/>
        </w:rPr>
        <w:t>Gratis, shareware of open-source</w:t>
      </w:r>
    </w:p>
    <w:p w:rsidR="00272399" w:rsidRPr="006C1434" w:rsidRDefault="00272399" w:rsidP="00272399">
      <w:pPr>
        <w:pStyle w:val="Geenafstand"/>
        <w:ind w:left="720"/>
        <w:rPr>
          <w:sz w:val="24"/>
        </w:rPr>
      </w:pPr>
      <w:r>
        <w:rPr>
          <w:b/>
          <w:sz w:val="24"/>
        </w:rPr>
        <w:t xml:space="preserve">Hamster </w:t>
      </w:r>
      <w:r>
        <w:rPr>
          <w:sz w:val="24"/>
        </w:rPr>
        <w:t>is gratis te gebruiken.</w:t>
      </w:r>
    </w:p>
    <w:p w:rsidR="00272399" w:rsidRDefault="00272399" w:rsidP="00272399">
      <w:pPr>
        <w:pStyle w:val="Geenafstand"/>
        <w:numPr>
          <w:ilvl w:val="0"/>
          <w:numId w:val="2"/>
        </w:numPr>
        <w:rPr>
          <w:b/>
          <w:sz w:val="24"/>
        </w:rPr>
      </w:pPr>
      <w:r>
        <w:rPr>
          <w:b/>
          <w:sz w:val="24"/>
        </w:rPr>
        <w:t>Multiplatform</w:t>
      </w:r>
    </w:p>
    <w:p w:rsidR="00272399" w:rsidRDefault="00272399" w:rsidP="00272399">
      <w:pPr>
        <w:pStyle w:val="Geenafstand"/>
        <w:ind w:left="720"/>
        <w:rPr>
          <w:sz w:val="24"/>
        </w:rPr>
      </w:pPr>
      <w:r>
        <w:rPr>
          <w:b/>
          <w:sz w:val="24"/>
        </w:rPr>
        <w:t>Winrar</w:t>
      </w:r>
      <w:r>
        <w:rPr>
          <w:sz w:val="24"/>
        </w:rPr>
        <w:t xml:space="preserve"> is te gebruiken voor zowel Windows &amp; Mac.</w:t>
      </w:r>
    </w:p>
    <w:p w:rsidR="00272399" w:rsidRPr="00190B09" w:rsidRDefault="00272399" w:rsidP="00272399">
      <w:pPr>
        <w:pStyle w:val="Geenafstand"/>
        <w:numPr>
          <w:ilvl w:val="0"/>
          <w:numId w:val="2"/>
        </w:numPr>
        <w:rPr>
          <w:sz w:val="24"/>
        </w:rPr>
      </w:pPr>
      <w:r>
        <w:rPr>
          <w:b/>
          <w:sz w:val="24"/>
        </w:rPr>
        <w:t xml:space="preserve">De-installeren </w:t>
      </w:r>
    </w:p>
    <w:p w:rsidR="00272399" w:rsidRDefault="00272399" w:rsidP="00272399">
      <w:pPr>
        <w:pStyle w:val="Geenafstand"/>
        <w:ind w:left="720"/>
        <w:rPr>
          <w:sz w:val="24"/>
        </w:rPr>
      </w:pPr>
      <w:r>
        <w:rPr>
          <w:b/>
          <w:sz w:val="24"/>
        </w:rPr>
        <w:t>Winrar</w:t>
      </w:r>
      <w:r>
        <w:rPr>
          <w:sz w:val="24"/>
        </w:rPr>
        <w:t xml:space="preserve"> is gemakkelijk te de-installeren. Het vraagt je alleen of je het zeker wilt verwijderen.</w:t>
      </w:r>
    </w:p>
    <w:p w:rsidR="00272399" w:rsidRDefault="00272399" w:rsidP="00272399">
      <w:pPr>
        <w:pStyle w:val="Geenafstand"/>
        <w:numPr>
          <w:ilvl w:val="0"/>
          <w:numId w:val="2"/>
        </w:numPr>
        <w:rPr>
          <w:sz w:val="24"/>
        </w:rPr>
      </w:pPr>
      <w:r>
        <w:rPr>
          <w:b/>
          <w:sz w:val="24"/>
        </w:rPr>
        <w:t xml:space="preserve">USB </w:t>
      </w:r>
    </w:p>
    <w:p w:rsidR="00272399" w:rsidRPr="003E5BF4" w:rsidRDefault="00272399" w:rsidP="00272399">
      <w:pPr>
        <w:pStyle w:val="Geenafstand"/>
        <w:ind w:left="720"/>
        <w:rPr>
          <w:sz w:val="24"/>
        </w:rPr>
      </w:pPr>
      <w:r>
        <w:rPr>
          <w:b/>
          <w:sz w:val="24"/>
        </w:rPr>
        <w:t xml:space="preserve">Hamster </w:t>
      </w:r>
      <w:r>
        <w:rPr>
          <w:sz w:val="24"/>
        </w:rPr>
        <w:t>is niet portable</w:t>
      </w:r>
    </w:p>
    <w:p w:rsidR="00BF01ED" w:rsidRDefault="00BF01ED" w:rsidP="00BF01ED">
      <w:pPr>
        <w:pStyle w:val="Geenafstand"/>
        <w:jc w:val="center"/>
      </w:pPr>
    </w:p>
    <w:p w:rsidR="00BF01ED" w:rsidRDefault="00BF01ED" w:rsidP="00BF01ED">
      <w:pPr>
        <w:pStyle w:val="Geenafstand"/>
        <w:jc w:val="center"/>
      </w:pPr>
    </w:p>
    <w:p w:rsidR="00BF01ED" w:rsidRDefault="00BF01ED" w:rsidP="00BF01ED">
      <w:pPr>
        <w:pStyle w:val="Geenafstand"/>
        <w:jc w:val="center"/>
      </w:pPr>
    </w:p>
    <w:p w:rsidR="00BF01ED" w:rsidRDefault="00BF01ED" w:rsidP="00BF01ED">
      <w:pPr>
        <w:pStyle w:val="Geenafstand"/>
        <w:jc w:val="center"/>
      </w:pPr>
    </w:p>
    <w:p w:rsidR="00BF01ED" w:rsidRDefault="00BF01ED" w:rsidP="00BF01ED">
      <w:pPr>
        <w:pStyle w:val="Geenafstand"/>
        <w:jc w:val="center"/>
      </w:pPr>
    </w:p>
    <w:p w:rsidR="00BF01ED" w:rsidRDefault="00BF01ED" w:rsidP="00BF01ED">
      <w:pPr>
        <w:pStyle w:val="Geenafstand"/>
        <w:jc w:val="center"/>
      </w:pPr>
    </w:p>
    <w:p w:rsidR="00BF01ED" w:rsidRDefault="00BF01ED" w:rsidP="00BF01ED">
      <w:pPr>
        <w:pStyle w:val="Geenafstand"/>
        <w:jc w:val="center"/>
      </w:pPr>
    </w:p>
    <w:p w:rsidR="00BF01ED" w:rsidRDefault="00BF01ED" w:rsidP="00BF01ED">
      <w:pPr>
        <w:pStyle w:val="Geenafstand"/>
        <w:jc w:val="center"/>
      </w:pPr>
    </w:p>
    <w:p w:rsidR="00BF01ED" w:rsidRDefault="00BF01ED" w:rsidP="00BF01ED">
      <w:pPr>
        <w:pStyle w:val="Geenafstand"/>
        <w:jc w:val="center"/>
      </w:pPr>
    </w:p>
    <w:p w:rsidR="00BF01ED" w:rsidRDefault="00BF01ED" w:rsidP="00BF01ED">
      <w:pPr>
        <w:pStyle w:val="Geenafstand"/>
        <w:jc w:val="center"/>
      </w:pPr>
    </w:p>
    <w:p w:rsidR="00BF01ED" w:rsidRDefault="00BF01ED" w:rsidP="00BF01ED">
      <w:pPr>
        <w:pStyle w:val="Geenafstand"/>
        <w:jc w:val="center"/>
      </w:pPr>
    </w:p>
    <w:p w:rsidR="00BF01ED" w:rsidRPr="00BF01ED" w:rsidRDefault="00BF01ED" w:rsidP="00BF01ED">
      <w:pPr>
        <w:pStyle w:val="Geenafstand"/>
        <w:jc w:val="center"/>
        <w:rPr>
          <w:b/>
        </w:rPr>
      </w:pPr>
    </w:p>
    <w:p w:rsidR="00BF01ED" w:rsidRPr="00BF01ED" w:rsidRDefault="00BF01ED" w:rsidP="00BF01ED">
      <w:pPr>
        <w:pStyle w:val="Geenafstand"/>
        <w:jc w:val="center"/>
        <w:rPr>
          <w:b/>
        </w:rPr>
      </w:pPr>
      <w:r w:rsidRPr="00BF01ED">
        <w:rPr>
          <w:b/>
        </w:rPr>
        <w:t>Start links, comprimeren rechts</w:t>
      </w:r>
    </w:p>
    <w:p w:rsidR="00120469" w:rsidRPr="00395888" w:rsidRDefault="00BF01ED" w:rsidP="00120469">
      <w:pPr>
        <w:pStyle w:val="Geenafstand"/>
        <w:jc w:val="center"/>
        <w:rPr>
          <w:b/>
          <w:sz w:val="28"/>
        </w:rPr>
      </w:pPr>
      <w:r w:rsidRPr="00272399">
        <w:rPr>
          <w:b/>
          <w:noProof/>
        </w:rPr>
        <w:drawing>
          <wp:anchor distT="0" distB="0" distL="114300" distR="114300" simplePos="0" relativeHeight="251688960" behindDoc="1" locked="0" layoutInCell="1" allowOverlap="1" wp14:anchorId="43782847" wp14:editId="73AE12E4">
            <wp:simplePos x="0" y="0"/>
            <wp:positionH relativeFrom="page">
              <wp:align>left</wp:align>
            </wp:positionH>
            <wp:positionV relativeFrom="paragraph">
              <wp:posOffset>710969</wp:posOffset>
            </wp:positionV>
            <wp:extent cx="7523451" cy="2268747"/>
            <wp:effectExtent l="0" t="0" r="1905" b="0"/>
            <wp:wrapNone/>
            <wp:docPr id="27" name="Afbeelding 27" descr="C:\Users\Shaif\Desktop\Inhaal\Compresie\Afbeelding\Win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haif\Desktop\Inhaal\Compresie\Afbeelding\Winzi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23451" cy="22687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6633" w:rsidRPr="00395888">
        <w:br w:type="page"/>
      </w:r>
      <w:r w:rsidR="00395888" w:rsidRPr="00395888">
        <w:rPr>
          <w:noProof/>
          <w:sz w:val="24"/>
        </w:rPr>
        <w:lastRenderedPageBreak/>
        <w:drawing>
          <wp:anchor distT="0" distB="0" distL="114300" distR="114300" simplePos="0" relativeHeight="251683840" behindDoc="1" locked="0" layoutInCell="1" allowOverlap="1" wp14:anchorId="411AE132" wp14:editId="3F3E00F6">
            <wp:simplePos x="0" y="0"/>
            <wp:positionH relativeFrom="margin">
              <wp:posOffset>-747396</wp:posOffset>
            </wp:positionH>
            <wp:positionV relativeFrom="paragraph">
              <wp:posOffset>262255</wp:posOffset>
            </wp:positionV>
            <wp:extent cx="7210425" cy="4065270"/>
            <wp:effectExtent l="0" t="0" r="9525" b="0"/>
            <wp:wrapNone/>
            <wp:docPr id="22" name="Afbeelding 22" descr="C:\Users\Shaif\Desktop\Inhaal\Compresie\Afbeedling\Systeem\Alle besta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haif\Desktop\Inhaal\Compresie\Afbeedling\Systeem\Alle bestand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23142" cy="4072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0469" w:rsidRPr="00395888">
        <w:rPr>
          <w:b/>
          <w:sz w:val="28"/>
        </w:rPr>
        <w:t>Systeem</w:t>
      </w:r>
    </w:p>
    <w:p w:rsidR="00120469" w:rsidRPr="00395888" w:rsidRDefault="00120469" w:rsidP="00120469">
      <w:pPr>
        <w:pStyle w:val="Geenafstand"/>
        <w:rPr>
          <w:b/>
          <w:sz w:val="28"/>
        </w:rPr>
      </w:pPr>
    </w:p>
    <w:p w:rsidR="00120469" w:rsidRPr="00395888" w:rsidRDefault="00120469" w:rsidP="00120469">
      <w:pPr>
        <w:tabs>
          <w:tab w:val="left" w:pos="7125"/>
        </w:tabs>
        <w:rPr>
          <w:sz w:val="24"/>
          <w:lang w:eastAsia="nl-NL"/>
        </w:rPr>
      </w:pPr>
    </w:p>
    <w:p w:rsidR="00120469" w:rsidRPr="00395888" w:rsidRDefault="00120469" w:rsidP="00120469">
      <w:pPr>
        <w:tabs>
          <w:tab w:val="left" w:pos="7125"/>
        </w:tabs>
        <w:rPr>
          <w:sz w:val="24"/>
          <w:lang w:eastAsia="nl-NL"/>
        </w:rPr>
      </w:pPr>
    </w:p>
    <w:p w:rsidR="00120469" w:rsidRPr="00395888" w:rsidRDefault="00120469" w:rsidP="00120469">
      <w:pPr>
        <w:tabs>
          <w:tab w:val="left" w:pos="7125"/>
        </w:tabs>
        <w:rPr>
          <w:sz w:val="24"/>
          <w:lang w:eastAsia="nl-NL"/>
        </w:rPr>
      </w:pPr>
    </w:p>
    <w:p w:rsidR="00120469" w:rsidRPr="00395888" w:rsidRDefault="00120469" w:rsidP="00120469">
      <w:pPr>
        <w:tabs>
          <w:tab w:val="left" w:pos="7125"/>
        </w:tabs>
        <w:rPr>
          <w:sz w:val="24"/>
          <w:lang w:eastAsia="nl-NL"/>
        </w:rPr>
      </w:pPr>
    </w:p>
    <w:p w:rsidR="00120469" w:rsidRPr="00395888" w:rsidRDefault="00120469" w:rsidP="00120469">
      <w:pPr>
        <w:tabs>
          <w:tab w:val="left" w:pos="7125"/>
        </w:tabs>
        <w:rPr>
          <w:sz w:val="24"/>
          <w:lang w:eastAsia="nl-NL"/>
        </w:rPr>
      </w:pPr>
    </w:p>
    <w:p w:rsidR="00120469" w:rsidRPr="00395888" w:rsidRDefault="00120469" w:rsidP="00120469">
      <w:pPr>
        <w:tabs>
          <w:tab w:val="left" w:pos="7125"/>
        </w:tabs>
        <w:rPr>
          <w:sz w:val="24"/>
          <w:lang w:eastAsia="nl-NL"/>
        </w:rPr>
      </w:pPr>
    </w:p>
    <w:p w:rsidR="00120469" w:rsidRPr="00395888" w:rsidRDefault="00120469" w:rsidP="00120469">
      <w:pPr>
        <w:tabs>
          <w:tab w:val="left" w:pos="7125"/>
        </w:tabs>
        <w:rPr>
          <w:sz w:val="24"/>
          <w:lang w:eastAsia="nl-NL"/>
        </w:rPr>
      </w:pPr>
    </w:p>
    <w:p w:rsidR="00120469" w:rsidRPr="00395888" w:rsidRDefault="00120469" w:rsidP="00120469">
      <w:pPr>
        <w:tabs>
          <w:tab w:val="left" w:pos="7125"/>
        </w:tabs>
        <w:rPr>
          <w:sz w:val="24"/>
          <w:lang w:eastAsia="nl-NL"/>
        </w:rPr>
      </w:pPr>
    </w:p>
    <w:p w:rsidR="00120469" w:rsidRPr="00395888" w:rsidRDefault="00120469" w:rsidP="00120469">
      <w:pPr>
        <w:tabs>
          <w:tab w:val="left" w:pos="7125"/>
        </w:tabs>
        <w:rPr>
          <w:sz w:val="24"/>
          <w:lang w:eastAsia="nl-NL"/>
        </w:rPr>
      </w:pPr>
    </w:p>
    <w:p w:rsidR="00120469" w:rsidRPr="00395888" w:rsidRDefault="00120469" w:rsidP="00120469">
      <w:pPr>
        <w:tabs>
          <w:tab w:val="left" w:pos="7125"/>
        </w:tabs>
        <w:rPr>
          <w:sz w:val="24"/>
          <w:lang w:eastAsia="nl-NL"/>
        </w:rPr>
      </w:pPr>
    </w:p>
    <w:p w:rsidR="00120469" w:rsidRPr="00395888" w:rsidRDefault="00120469" w:rsidP="00120469">
      <w:pPr>
        <w:tabs>
          <w:tab w:val="left" w:pos="7125"/>
        </w:tabs>
        <w:rPr>
          <w:sz w:val="24"/>
          <w:lang w:eastAsia="nl-NL"/>
        </w:rPr>
      </w:pPr>
    </w:p>
    <w:p w:rsidR="00120469" w:rsidRPr="00395888" w:rsidRDefault="00120469" w:rsidP="00120469">
      <w:pPr>
        <w:tabs>
          <w:tab w:val="left" w:pos="7125"/>
        </w:tabs>
        <w:rPr>
          <w:sz w:val="24"/>
          <w:lang w:eastAsia="nl-NL"/>
        </w:rPr>
      </w:pPr>
    </w:p>
    <w:p w:rsidR="00120469" w:rsidRPr="00395888" w:rsidRDefault="00120469" w:rsidP="00120469">
      <w:pPr>
        <w:tabs>
          <w:tab w:val="left" w:pos="7125"/>
        </w:tabs>
        <w:rPr>
          <w:sz w:val="24"/>
          <w:lang w:eastAsia="nl-NL"/>
        </w:rPr>
      </w:pPr>
    </w:p>
    <w:p w:rsidR="00120469" w:rsidRPr="00395888" w:rsidRDefault="00120469" w:rsidP="00120469">
      <w:pPr>
        <w:tabs>
          <w:tab w:val="left" w:pos="7125"/>
        </w:tabs>
        <w:jc w:val="center"/>
        <w:rPr>
          <w:sz w:val="24"/>
          <w:lang w:eastAsia="nl-NL"/>
        </w:rPr>
      </w:pPr>
      <w:r w:rsidRPr="00395888">
        <w:rPr>
          <w:sz w:val="24"/>
          <w:lang w:eastAsia="nl-NL"/>
        </w:rPr>
        <w:t>De screenshot hierboven laat elk bestand normaal en elk bestand gecomprimeerd zien.</w:t>
      </w:r>
    </w:p>
    <w:p w:rsidR="00120469" w:rsidRPr="00395888" w:rsidRDefault="00120469" w:rsidP="00120469">
      <w:pPr>
        <w:tabs>
          <w:tab w:val="left" w:pos="7125"/>
        </w:tabs>
        <w:jc w:val="center"/>
        <w:rPr>
          <w:sz w:val="24"/>
          <w:lang w:eastAsia="nl-NL"/>
        </w:rPr>
      </w:pPr>
      <w:r w:rsidRPr="00395888">
        <w:rPr>
          <w:noProof/>
          <w:sz w:val="24"/>
          <w:lang w:eastAsia="nl-NL"/>
        </w:rPr>
        <w:drawing>
          <wp:anchor distT="0" distB="0" distL="114300" distR="114300" simplePos="0" relativeHeight="251682816" behindDoc="1" locked="0" layoutInCell="1" allowOverlap="1" wp14:anchorId="3EC8A89D" wp14:editId="32F95C5D">
            <wp:simplePos x="0" y="0"/>
            <wp:positionH relativeFrom="page">
              <wp:posOffset>4267200</wp:posOffset>
            </wp:positionH>
            <wp:positionV relativeFrom="page">
              <wp:posOffset>5781675</wp:posOffset>
            </wp:positionV>
            <wp:extent cx="3173095" cy="4524375"/>
            <wp:effectExtent l="0" t="0" r="8255" b="9525"/>
            <wp:wrapTight wrapText="bothSides">
              <wp:wrapPolygon edited="0">
                <wp:start x="0" y="0"/>
                <wp:lineTo x="0" y="21555"/>
                <wp:lineTo x="21527" y="21555"/>
                <wp:lineTo x="21527" y="0"/>
                <wp:lineTo x="0" y="0"/>
              </wp:wrapPolygon>
            </wp:wrapTight>
            <wp:docPr id="21" name="Afbeelding 21" descr="C:\Users\Shaif\Desktop\Inhaal\Compresie\Afbeedling\Systeem\eigenscha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haif\Desktop\Inhaal\Compresie\Afbeedling\Systeem\eigenschapp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3095" cy="4524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20469" w:rsidRPr="00395888" w:rsidRDefault="00120469" w:rsidP="00120469">
      <w:pPr>
        <w:pStyle w:val="Geenafstand"/>
        <w:rPr>
          <w:sz w:val="28"/>
        </w:rPr>
      </w:pPr>
      <w:r w:rsidRPr="00395888">
        <w:rPr>
          <w:sz w:val="28"/>
        </w:rPr>
        <w:t>De screenshot hiernaast laat de map zelf zien die gecomprimeerd is.</w:t>
      </w:r>
    </w:p>
    <w:p w:rsidR="00120469" w:rsidRPr="00395888" w:rsidRDefault="00395888" w:rsidP="00120469">
      <w:pPr>
        <w:pStyle w:val="Geenafstand"/>
      </w:pPr>
      <w:r w:rsidRPr="00395888">
        <w:t>Sommige bestanden zijn veel gecomprimeerd</w:t>
      </w:r>
    </w:p>
    <w:p w:rsidR="00395888" w:rsidRPr="00395888" w:rsidRDefault="00395888" w:rsidP="00120469">
      <w:pPr>
        <w:pStyle w:val="Geenafstand"/>
      </w:pPr>
      <w:r w:rsidRPr="00395888">
        <w:t xml:space="preserve">(Bmp, log, Word, Pdf, html, exe) </w:t>
      </w:r>
    </w:p>
    <w:p w:rsidR="00395888" w:rsidRDefault="00395888" w:rsidP="00120469">
      <w:pPr>
        <w:pStyle w:val="Geenafstand"/>
      </w:pPr>
      <w:r w:rsidRPr="00395888">
        <w:t xml:space="preserve">Sommige een beetje </w:t>
      </w:r>
    </w:p>
    <w:p w:rsidR="00395888" w:rsidRDefault="00395888" w:rsidP="00120469">
      <w:pPr>
        <w:pStyle w:val="Geenafstand"/>
      </w:pPr>
      <w:r>
        <w:t>(Wav)</w:t>
      </w:r>
    </w:p>
    <w:p w:rsidR="00395888" w:rsidRDefault="00395888" w:rsidP="00120469">
      <w:pPr>
        <w:pStyle w:val="Geenafstand"/>
      </w:pPr>
      <w:r>
        <w:t xml:space="preserve">Sommige nauwelijks </w:t>
      </w:r>
    </w:p>
    <w:p w:rsidR="00395888" w:rsidRDefault="00395888" w:rsidP="00120469">
      <w:pPr>
        <w:pStyle w:val="Geenafstand"/>
      </w:pPr>
      <w:r>
        <w:t>(Mp3,)</w:t>
      </w:r>
    </w:p>
    <w:p w:rsidR="00395888" w:rsidRDefault="00395888" w:rsidP="00120469">
      <w:pPr>
        <w:pStyle w:val="Geenafstand"/>
      </w:pPr>
      <w:r>
        <w:t>Sommige niet</w:t>
      </w:r>
    </w:p>
    <w:p w:rsidR="00395888" w:rsidRPr="00395888" w:rsidRDefault="00395888" w:rsidP="00120469">
      <w:pPr>
        <w:pStyle w:val="Geenafstand"/>
      </w:pPr>
      <w:r>
        <w:t>(Jpeg)</w:t>
      </w:r>
    </w:p>
    <w:p w:rsidR="00395888" w:rsidRPr="00395888" w:rsidRDefault="00395888" w:rsidP="00120469">
      <w:pPr>
        <w:pStyle w:val="Geenafstand"/>
      </w:pPr>
    </w:p>
    <w:p w:rsidR="00120469" w:rsidRPr="00395888" w:rsidRDefault="00120469" w:rsidP="00120469">
      <w:pPr>
        <w:pStyle w:val="Geenafstand"/>
      </w:pPr>
      <w:r w:rsidRPr="00395888">
        <w:t>Ook hier is een verschil:</w:t>
      </w:r>
    </w:p>
    <w:p w:rsidR="00120469" w:rsidRPr="00395888" w:rsidRDefault="00120469" w:rsidP="00120469">
      <w:pPr>
        <w:pStyle w:val="Geenafstand"/>
      </w:pPr>
      <w:r w:rsidRPr="00395888">
        <w:t>Standaard:</w:t>
      </w:r>
    </w:p>
    <w:p w:rsidR="00120469" w:rsidRDefault="00120469" w:rsidP="00120469">
      <w:pPr>
        <w:pStyle w:val="Geenafstand"/>
      </w:pPr>
      <w:r w:rsidRPr="00395888">
        <w:rPr>
          <w:b/>
        </w:rPr>
        <w:t xml:space="preserve">37,5 MB </w:t>
      </w:r>
      <w:r w:rsidRPr="00395888">
        <w:t>(39.397.730 bytes) groot.</w:t>
      </w:r>
    </w:p>
    <w:p w:rsidR="00395888" w:rsidRDefault="00395888" w:rsidP="00120469">
      <w:pPr>
        <w:pStyle w:val="Geenafstand"/>
      </w:pPr>
      <w:r>
        <w:t>Systeem:</w:t>
      </w:r>
    </w:p>
    <w:p w:rsidR="00395888" w:rsidRDefault="00395888" w:rsidP="00120469">
      <w:pPr>
        <w:pStyle w:val="Geenafstand"/>
      </w:pPr>
      <w:r>
        <w:rPr>
          <w:b/>
        </w:rPr>
        <w:t xml:space="preserve">30.5 MB </w:t>
      </w:r>
      <w:r>
        <w:t>(31.988.694 bytes) groot.</w:t>
      </w:r>
    </w:p>
    <w:p w:rsidR="008F6F8B" w:rsidRDefault="008F6F8B" w:rsidP="00120469">
      <w:pPr>
        <w:pStyle w:val="Geenafstand"/>
      </w:pPr>
    </w:p>
    <w:p w:rsidR="008F6F8B" w:rsidRPr="00395888" w:rsidRDefault="008F6F8B" w:rsidP="00120469">
      <w:pPr>
        <w:pStyle w:val="Geenafstand"/>
      </w:pPr>
    </w:p>
    <w:p w:rsidR="00120469" w:rsidRPr="00395888" w:rsidRDefault="00120469" w:rsidP="00120469">
      <w:pPr>
        <w:pStyle w:val="Geenafstand"/>
      </w:pPr>
    </w:p>
    <w:p w:rsidR="00120469" w:rsidRPr="00395888" w:rsidRDefault="00120469" w:rsidP="00120469">
      <w:pPr>
        <w:pStyle w:val="Geenafstand"/>
        <w:rPr>
          <w:b/>
        </w:rPr>
      </w:pPr>
    </w:p>
    <w:p w:rsidR="00120469" w:rsidRPr="00395888" w:rsidRDefault="00120469" w:rsidP="00120469">
      <w:pPr>
        <w:pStyle w:val="Geenafstand"/>
        <w:rPr>
          <w:b/>
        </w:rPr>
      </w:pPr>
    </w:p>
    <w:p w:rsidR="00A36633" w:rsidRDefault="00A36633" w:rsidP="00A36633">
      <w:pPr>
        <w:pStyle w:val="Geenafstand"/>
        <w:rPr>
          <w:b/>
        </w:rPr>
      </w:pPr>
    </w:p>
    <w:p w:rsidR="00BF01ED" w:rsidRDefault="00BF01ED" w:rsidP="00BF01ED">
      <w:pPr>
        <w:pStyle w:val="Geenafstand"/>
        <w:numPr>
          <w:ilvl w:val="0"/>
          <w:numId w:val="2"/>
        </w:numPr>
        <w:rPr>
          <w:b/>
          <w:sz w:val="24"/>
        </w:rPr>
      </w:pPr>
      <w:r>
        <w:rPr>
          <w:b/>
          <w:sz w:val="24"/>
        </w:rPr>
        <w:lastRenderedPageBreak/>
        <w:t>Gebruiksvriendelijkheid</w:t>
      </w:r>
    </w:p>
    <w:p w:rsidR="00BF01ED" w:rsidRPr="00BF01ED" w:rsidRDefault="00BF01ED" w:rsidP="00BF01ED">
      <w:pPr>
        <w:pStyle w:val="Geenafstand"/>
        <w:ind w:left="720"/>
        <w:rPr>
          <w:sz w:val="24"/>
        </w:rPr>
      </w:pPr>
      <w:r>
        <w:rPr>
          <w:b/>
          <w:sz w:val="24"/>
        </w:rPr>
        <w:t>Systeem</w:t>
      </w:r>
      <w:r>
        <w:rPr>
          <w:sz w:val="24"/>
        </w:rPr>
        <w:t xml:space="preserve"> compressie is makkelijk te gebruiken voor mensen die meteen hun bestanden gecomprimeerd willen hebben. Het is eenvoudig te gebruiken en werkt snel. Je hebt hier geen extra opties, het is alleen een klik op </w:t>
      </w:r>
      <w:r w:rsidR="00814C58">
        <w:rPr>
          <w:sz w:val="24"/>
        </w:rPr>
        <w:t>gecomprimeerde map en je krijgt een voortgang venster zien dat afhankelijk is aan het grootte van het bestand.</w:t>
      </w:r>
    </w:p>
    <w:p w:rsidR="00BF01ED" w:rsidRPr="00AF38B2" w:rsidRDefault="00BF01ED" w:rsidP="00BF01ED">
      <w:pPr>
        <w:pStyle w:val="Geenafstand"/>
        <w:numPr>
          <w:ilvl w:val="0"/>
          <w:numId w:val="2"/>
        </w:numPr>
        <w:rPr>
          <w:b/>
          <w:sz w:val="24"/>
        </w:rPr>
      </w:pPr>
      <w:r>
        <w:rPr>
          <w:b/>
          <w:sz w:val="24"/>
        </w:rPr>
        <w:t>Compressie instellen</w:t>
      </w:r>
    </w:p>
    <w:p w:rsidR="00BF01ED" w:rsidRDefault="00814C58" w:rsidP="00BF01ED">
      <w:pPr>
        <w:pStyle w:val="Geenafstand"/>
        <w:tabs>
          <w:tab w:val="left" w:pos="6585"/>
        </w:tabs>
        <w:ind w:left="720"/>
        <w:rPr>
          <w:sz w:val="24"/>
        </w:rPr>
      </w:pPr>
      <w:r>
        <w:rPr>
          <w:sz w:val="24"/>
        </w:rPr>
        <w:t xml:space="preserve">Je kan hier geen compressie methode instellen. </w:t>
      </w:r>
    </w:p>
    <w:p w:rsidR="00BF01ED" w:rsidRPr="00814C58" w:rsidRDefault="00BF01ED" w:rsidP="00BF01ED">
      <w:pPr>
        <w:pStyle w:val="Geenafstand"/>
        <w:numPr>
          <w:ilvl w:val="0"/>
          <w:numId w:val="2"/>
        </w:numPr>
        <w:tabs>
          <w:tab w:val="left" w:pos="6585"/>
        </w:tabs>
        <w:rPr>
          <w:sz w:val="24"/>
        </w:rPr>
      </w:pPr>
      <w:r w:rsidRPr="00814C58">
        <w:rPr>
          <w:b/>
          <w:sz w:val="24"/>
        </w:rPr>
        <w:t>Gratis, shareware of open-source</w:t>
      </w:r>
    </w:p>
    <w:p w:rsidR="00814C58" w:rsidRPr="00814C58" w:rsidRDefault="00814C58" w:rsidP="00814C58">
      <w:pPr>
        <w:pStyle w:val="Geenafstand"/>
        <w:tabs>
          <w:tab w:val="left" w:pos="6585"/>
        </w:tabs>
        <w:ind w:left="720"/>
        <w:rPr>
          <w:sz w:val="24"/>
        </w:rPr>
      </w:pPr>
      <w:r>
        <w:rPr>
          <w:b/>
          <w:sz w:val="24"/>
        </w:rPr>
        <w:t xml:space="preserve">Systeem compressie </w:t>
      </w:r>
      <w:r>
        <w:rPr>
          <w:sz w:val="24"/>
        </w:rPr>
        <w:t>is gratis beschikbaar op Windows.</w:t>
      </w:r>
    </w:p>
    <w:p w:rsidR="00BF01ED" w:rsidRDefault="00BF01ED" w:rsidP="00BF01ED">
      <w:pPr>
        <w:pStyle w:val="Geenafstand"/>
        <w:numPr>
          <w:ilvl w:val="0"/>
          <w:numId w:val="2"/>
        </w:numPr>
        <w:rPr>
          <w:b/>
          <w:sz w:val="24"/>
        </w:rPr>
      </w:pPr>
      <w:r>
        <w:rPr>
          <w:b/>
          <w:sz w:val="24"/>
        </w:rPr>
        <w:t>Multiplatform</w:t>
      </w:r>
    </w:p>
    <w:p w:rsidR="00814C58" w:rsidRPr="00814C58" w:rsidRDefault="00814C58" w:rsidP="00814C58">
      <w:pPr>
        <w:pStyle w:val="Geenafstand"/>
        <w:ind w:left="720"/>
        <w:rPr>
          <w:sz w:val="24"/>
        </w:rPr>
      </w:pPr>
      <w:r>
        <w:rPr>
          <w:b/>
          <w:sz w:val="24"/>
        </w:rPr>
        <w:t>Systeem</w:t>
      </w:r>
      <w:r>
        <w:rPr>
          <w:sz w:val="24"/>
        </w:rPr>
        <w:t xml:space="preserve"> compressie is alleen beschikbaar voor Windows. Ik heb opgezocht of Mac of Linux een eigen variant hiervan hebben, maar ik heb dat niet kunnen vinden. Ik ga ervan uit dat ze het dan ook niet zelf hebben.</w:t>
      </w:r>
    </w:p>
    <w:p w:rsidR="00BF01ED" w:rsidRPr="00190B09" w:rsidRDefault="00BF01ED" w:rsidP="00BF01ED">
      <w:pPr>
        <w:pStyle w:val="Geenafstand"/>
        <w:numPr>
          <w:ilvl w:val="0"/>
          <w:numId w:val="2"/>
        </w:numPr>
        <w:rPr>
          <w:sz w:val="24"/>
        </w:rPr>
      </w:pPr>
      <w:r>
        <w:rPr>
          <w:b/>
          <w:sz w:val="24"/>
        </w:rPr>
        <w:t xml:space="preserve">De-installeren </w:t>
      </w:r>
    </w:p>
    <w:p w:rsidR="00BF01ED" w:rsidRPr="00814C58" w:rsidRDefault="00814C58" w:rsidP="00BF01ED">
      <w:pPr>
        <w:pStyle w:val="Geenafstand"/>
        <w:ind w:left="720"/>
        <w:rPr>
          <w:sz w:val="24"/>
        </w:rPr>
      </w:pPr>
      <w:r>
        <w:rPr>
          <w:b/>
          <w:sz w:val="24"/>
        </w:rPr>
        <w:t>Systeemcompressie</w:t>
      </w:r>
      <w:r>
        <w:rPr>
          <w:sz w:val="24"/>
        </w:rPr>
        <w:t xml:space="preserve"> is niet te de-installeren</w:t>
      </w:r>
    </w:p>
    <w:p w:rsidR="00BF01ED" w:rsidRDefault="00BF01ED" w:rsidP="00BF01ED">
      <w:pPr>
        <w:pStyle w:val="Geenafstand"/>
        <w:numPr>
          <w:ilvl w:val="0"/>
          <w:numId w:val="2"/>
        </w:numPr>
        <w:rPr>
          <w:sz w:val="24"/>
        </w:rPr>
      </w:pPr>
      <w:r>
        <w:rPr>
          <w:b/>
          <w:sz w:val="24"/>
        </w:rPr>
        <w:t xml:space="preserve">USB </w:t>
      </w:r>
    </w:p>
    <w:p w:rsidR="00BF01ED" w:rsidRPr="00814C58" w:rsidRDefault="00814C58" w:rsidP="00BF01ED">
      <w:pPr>
        <w:pStyle w:val="Geenafstand"/>
        <w:ind w:left="720"/>
        <w:rPr>
          <w:sz w:val="24"/>
        </w:rPr>
      </w:pPr>
      <w:r>
        <w:rPr>
          <w:b/>
          <w:sz w:val="24"/>
        </w:rPr>
        <w:t xml:space="preserve">Systeemcompressie </w:t>
      </w:r>
      <w:r>
        <w:rPr>
          <w:sz w:val="24"/>
        </w:rPr>
        <w:t>is ook niet portable</w:t>
      </w:r>
    </w:p>
    <w:p w:rsidR="007F74B0" w:rsidRDefault="007F74B0" w:rsidP="0015748E">
      <w:pPr>
        <w:pStyle w:val="Geenafstand"/>
      </w:pPr>
    </w:p>
    <w:p w:rsidR="00814C58" w:rsidRDefault="00814C58" w:rsidP="0015748E">
      <w:pPr>
        <w:pStyle w:val="Geenafstand"/>
      </w:pPr>
    </w:p>
    <w:p w:rsidR="00814C58" w:rsidRDefault="00814C58" w:rsidP="0015748E">
      <w:pPr>
        <w:pStyle w:val="Geenafstand"/>
      </w:pPr>
    </w:p>
    <w:p w:rsidR="00814C58" w:rsidRDefault="00814C58" w:rsidP="0015748E">
      <w:pPr>
        <w:pStyle w:val="Geenafstand"/>
      </w:pPr>
    </w:p>
    <w:p w:rsidR="00814C58" w:rsidRDefault="00814C58" w:rsidP="0015748E">
      <w:pPr>
        <w:pStyle w:val="Geenafstand"/>
      </w:pPr>
    </w:p>
    <w:p w:rsidR="00814C58" w:rsidRDefault="00814C58" w:rsidP="0015748E">
      <w:pPr>
        <w:pStyle w:val="Geenafstand"/>
      </w:pPr>
    </w:p>
    <w:p w:rsidR="00814C58" w:rsidRDefault="00814C58" w:rsidP="0015748E">
      <w:pPr>
        <w:pStyle w:val="Geenafstand"/>
      </w:pPr>
    </w:p>
    <w:p w:rsidR="00814C58" w:rsidRDefault="00814C58" w:rsidP="0015748E">
      <w:pPr>
        <w:pStyle w:val="Geenafstand"/>
      </w:pPr>
    </w:p>
    <w:p w:rsidR="00814C58" w:rsidRDefault="00814C58" w:rsidP="00814C58">
      <w:pPr>
        <w:pStyle w:val="Geenafstand"/>
        <w:jc w:val="center"/>
      </w:pPr>
    </w:p>
    <w:p w:rsidR="00814C58" w:rsidRDefault="00814C58" w:rsidP="00814C58">
      <w:pPr>
        <w:pStyle w:val="Geenafstand"/>
        <w:jc w:val="center"/>
      </w:pPr>
    </w:p>
    <w:p w:rsidR="00814C58" w:rsidRDefault="00814C58" w:rsidP="00814C58">
      <w:pPr>
        <w:pStyle w:val="Geenafstand"/>
        <w:jc w:val="center"/>
      </w:pPr>
    </w:p>
    <w:p w:rsidR="00814C58" w:rsidRDefault="00814C58" w:rsidP="00814C58">
      <w:pPr>
        <w:pStyle w:val="Geenafstand"/>
        <w:jc w:val="center"/>
      </w:pPr>
    </w:p>
    <w:p w:rsidR="00814C58" w:rsidRDefault="00814C58" w:rsidP="00814C58">
      <w:pPr>
        <w:pStyle w:val="Geenafstand"/>
        <w:jc w:val="center"/>
      </w:pPr>
    </w:p>
    <w:p w:rsidR="00814C58" w:rsidRDefault="00814C58" w:rsidP="00814C58">
      <w:pPr>
        <w:pStyle w:val="Geenafstand"/>
        <w:jc w:val="center"/>
      </w:pPr>
      <w:r>
        <w:t>Dit is het enigste wat je te zien krijgt bij systeemcompressie. Het heeft geen venster.</w:t>
      </w:r>
    </w:p>
    <w:p w:rsidR="00814C58" w:rsidRDefault="00814C58" w:rsidP="0015748E">
      <w:pPr>
        <w:pStyle w:val="Geenafstand"/>
      </w:pPr>
    </w:p>
    <w:p w:rsidR="00814C58" w:rsidRPr="00190B09" w:rsidRDefault="00814C58" w:rsidP="0015748E">
      <w:pPr>
        <w:pStyle w:val="Geenafstand"/>
      </w:pPr>
    </w:p>
    <w:p w:rsidR="00AF38B2" w:rsidRPr="00190B09" w:rsidRDefault="00AF38B2" w:rsidP="0015748E">
      <w:pPr>
        <w:pStyle w:val="Geenafstand"/>
      </w:pPr>
    </w:p>
    <w:p w:rsidR="00AF38B2" w:rsidRPr="00190B09" w:rsidRDefault="00814C58" w:rsidP="0015748E">
      <w:pPr>
        <w:pStyle w:val="Geenafstand"/>
      </w:pPr>
      <w:r w:rsidRPr="00814C58">
        <w:rPr>
          <w:noProof/>
        </w:rPr>
        <w:drawing>
          <wp:anchor distT="0" distB="0" distL="114300" distR="114300" simplePos="0" relativeHeight="251696128" behindDoc="1" locked="0" layoutInCell="1" allowOverlap="1" wp14:anchorId="0A831712" wp14:editId="6218BEEA">
            <wp:simplePos x="0" y="0"/>
            <wp:positionH relativeFrom="margin">
              <wp:align>center</wp:align>
            </wp:positionH>
            <wp:positionV relativeFrom="paragraph">
              <wp:posOffset>130002</wp:posOffset>
            </wp:positionV>
            <wp:extent cx="7201466" cy="2586182"/>
            <wp:effectExtent l="0" t="0" r="0" b="5080"/>
            <wp:wrapNone/>
            <wp:docPr id="14" name="Afbeelding 14" descr="C:\Users\Shaif\Desktop\Inhaal\Compresie\Afbeelding\systeem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if\Desktop\Inhaal\Compresie\Afbeelding\systeem star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01466" cy="2586182"/>
                    </a:xfrm>
                    <a:prstGeom prst="rect">
                      <a:avLst/>
                    </a:prstGeom>
                    <a:noFill/>
                    <a:ln>
                      <a:noFill/>
                    </a:ln>
                  </pic:spPr>
                </pic:pic>
              </a:graphicData>
            </a:graphic>
          </wp:anchor>
        </w:drawing>
      </w:r>
    </w:p>
    <w:p w:rsidR="00AF38B2" w:rsidRPr="00190B09" w:rsidRDefault="00AF38B2" w:rsidP="0015748E">
      <w:pPr>
        <w:pStyle w:val="Geenafstand"/>
      </w:pPr>
    </w:p>
    <w:p w:rsidR="00AF38B2" w:rsidRPr="00190B09" w:rsidRDefault="00AF38B2" w:rsidP="0015748E">
      <w:pPr>
        <w:pStyle w:val="Geenafstand"/>
      </w:pPr>
    </w:p>
    <w:p w:rsidR="00AF38B2" w:rsidRPr="00190B09" w:rsidRDefault="00AF38B2" w:rsidP="0015748E">
      <w:pPr>
        <w:pStyle w:val="Geenafstand"/>
      </w:pPr>
    </w:p>
    <w:p w:rsidR="008F6F8B" w:rsidRPr="00190B09" w:rsidRDefault="008F6F8B" w:rsidP="0015748E">
      <w:pPr>
        <w:pStyle w:val="Geenafstand"/>
      </w:pPr>
    </w:p>
    <w:p w:rsidR="00814C58" w:rsidRDefault="00814C58">
      <w:pPr>
        <w:rPr>
          <w:rFonts w:eastAsiaTheme="minorEastAsia"/>
          <w:lang w:eastAsia="nl-NL"/>
        </w:rPr>
      </w:pPr>
      <w:r>
        <w:br w:type="page"/>
      </w:r>
    </w:p>
    <w:p w:rsidR="008F6F8B" w:rsidRDefault="00DF7B8B" w:rsidP="00DF7B8B">
      <w:pPr>
        <w:pStyle w:val="Geenafstand"/>
        <w:numPr>
          <w:ilvl w:val="0"/>
          <w:numId w:val="2"/>
        </w:numPr>
        <w:rPr>
          <w:b/>
          <w:sz w:val="28"/>
        </w:rPr>
      </w:pPr>
      <w:r>
        <w:rPr>
          <w:b/>
          <w:sz w:val="28"/>
        </w:rPr>
        <w:lastRenderedPageBreak/>
        <w:t>Welke compressie programma, comprimeert het kleinst?</w:t>
      </w:r>
    </w:p>
    <w:p w:rsidR="00147691" w:rsidRDefault="00147691" w:rsidP="00147691">
      <w:pPr>
        <w:pStyle w:val="Geenafstand"/>
        <w:ind w:left="720"/>
      </w:pPr>
    </w:p>
    <w:tbl>
      <w:tblPr>
        <w:tblStyle w:val="Tabelraster"/>
        <w:tblW w:w="0" w:type="auto"/>
        <w:tblLook w:val="04A0" w:firstRow="1" w:lastRow="0" w:firstColumn="1" w:lastColumn="0" w:noHBand="0" w:noVBand="1"/>
      </w:tblPr>
      <w:tblGrid>
        <w:gridCol w:w="4531"/>
        <w:gridCol w:w="4531"/>
      </w:tblGrid>
      <w:tr w:rsidR="00147691" w:rsidTr="001A5484">
        <w:tc>
          <w:tcPr>
            <w:tcW w:w="4531" w:type="dxa"/>
          </w:tcPr>
          <w:p w:rsidR="00147691" w:rsidRDefault="00147691" w:rsidP="001A5484">
            <w:pPr>
              <w:pStyle w:val="Geenafstand"/>
            </w:pPr>
            <w:r>
              <w:t>Standaard</w:t>
            </w:r>
          </w:p>
        </w:tc>
        <w:tc>
          <w:tcPr>
            <w:tcW w:w="4531" w:type="dxa"/>
          </w:tcPr>
          <w:p w:rsidR="00147691" w:rsidRDefault="00147691" w:rsidP="001A5484">
            <w:pPr>
              <w:pStyle w:val="Geenafstand"/>
            </w:pPr>
            <w:r>
              <w:t>37,5MB (39.397.730 bytes)</w:t>
            </w:r>
          </w:p>
        </w:tc>
      </w:tr>
      <w:tr w:rsidR="00147691" w:rsidTr="001A5484">
        <w:tc>
          <w:tcPr>
            <w:tcW w:w="4531" w:type="dxa"/>
          </w:tcPr>
          <w:p w:rsidR="00147691" w:rsidRDefault="00147691" w:rsidP="001A5484">
            <w:pPr>
              <w:pStyle w:val="Geenafstand"/>
            </w:pPr>
            <w:r>
              <w:t>7Zip</w:t>
            </w:r>
          </w:p>
        </w:tc>
        <w:tc>
          <w:tcPr>
            <w:tcW w:w="4531" w:type="dxa"/>
          </w:tcPr>
          <w:p w:rsidR="00147691" w:rsidRDefault="00147691" w:rsidP="001A5484">
            <w:pPr>
              <w:pStyle w:val="Geenafstand"/>
            </w:pPr>
            <w:r>
              <w:t>28,9MB (30.358.104 bytes)</w:t>
            </w:r>
          </w:p>
        </w:tc>
      </w:tr>
      <w:tr w:rsidR="00147691" w:rsidTr="001A5484">
        <w:tc>
          <w:tcPr>
            <w:tcW w:w="4531" w:type="dxa"/>
          </w:tcPr>
          <w:p w:rsidR="00147691" w:rsidRDefault="00147691" w:rsidP="001A5484">
            <w:pPr>
              <w:pStyle w:val="Geenafstand"/>
            </w:pPr>
            <w:r>
              <w:t>Winrar</w:t>
            </w:r>
          </w:p>
        </w:tc>
        <w:tc>
          <w:tcPr>
            <w:tcW w:w="4531" w:type="dxa"/>
          </w:tcPr>
          <w:p w:rsidR="00147691" w:rsidRDefault="00147691" w:rsidP="001A5484">
            <w:pPr>
              <w:pStyle w:val="Geenafstand"/>
            </w:pPr>
            <w:r>
              <w:t>27,5MB (28.558.249 bytes)</w:t>
            </w:r>
          </w:p>
        </w:tc>
      </w:tr>
      <w:tr w:rsidR="00147691" w:rsidTr="001A5484">
        <w:tc>
          <w:tcPr>
            <w:tcW w:w="4531" w:type="dxa"/>
          </w:tcPr>
          <w:p w:rsidR="00147691" w:rsidRDefault="00147691" w:rsidP="001A5484">
            <w:pPr>
              <w:pStyle w:val="Geenafstand"/>
            </w:pPr>
            <w:r>
              <w:t>Hamster</w:t>
            </w:r>
          </w:p>
        </w:tc>
        <w:tc>
          <w:tcPr>
            <w:tcW w:w="4531" w:type="dxa"/>
          </w:tcPr>
          <w:p w:rsidR="00147691" w:rsidRDefault="00147691" w:rsidP="001A5484">
            <w:pPr>
              <w:pStyle w:val="Geenafstand"/>
            </w:pPr>
            <w:r>
              <w:t>30,1MB (31.616.974 bytes)</w:t>
            </w:r>
          </w:p>
        </w:tc>
      </w:tr>
      <w:tr w:rsidR="00147691" w:rsidTr="001A5484">
        <w:tc>
          <w:tcPr>
            <w:tcW w:w="4531" w:type="dxa"/>
          </w:tcPr>
          <w:p w:rsidR="00147691" w:rsidRDefault="00147691" w:rsidP="001A5484">
            <w:pPr>
              <w:pStyle w:val="Geenafstand"/>
            </w:pPr>
            <w:r>
              <w:t>WinZIP RAR</w:t>
            </w:r>
          </w:p>
        </w:tc>
        <w:tc>
          <w:tcPr>
            <w:tcW w:w="4531" w:type="dxa"/>
          </w:tcPr>
          <w:p w:rsidR="00147691" w:rsidRDefault="00147691" w:rsidP="001A5484">
            <w:pPr>
              <w:pStyle w:val="Geenafstand"/>
            </w:pPr>
            <w:r>
              <w:t>30,1MB (31.577.053 bytes)</w:t>
            </w:r>
          </w:p>
        </w:tc>
      </w:tr>
      <w:tr w:rsidR="00147691" w:rsidTr="001A5484">
        <w:tc>
          <w:tcPr>
            <w:tcW w:w="4531" w:type="dxa"/>
          </w:tcPr>
          <w:p w:rsidR="00147691" w:rsidRDefault="00147691" w:rsidP="001A5484">
            <w:pPr>
              <w:pStyle w:val="Geenafstand"/>
            </w:pPr>
            <w:r>
              <w:t>WinZIP ZIPx</w:t>
            </w:r>
          </w:p>
        </w:tc>
        <w:tc>
          <w:tcPr>
            <w:tcW w:w="4531" w:type="dxa"/>
          </w:tcPr>
          <w:p w:rsidR="00147691" w:rsidRDefault="00147691" w:rsidP="001A5484">
            <w:pPr>
              <w:pStyle w:val="Geenafstand"/>
            </w:pPr>
            <w:r>
              <w:t>27,3MB (28.708.027 bytes)</w:t>
            </w:r>
          </w:p>
        </w:tc>
      </w:tr>
      <w:tr w:rsidR="00147691" w:rsidTr="001A5484">
        <w:tc>
          <w:tcPr>
            <w:tcW w:w="4531" w:type="dxa"/>
          </w:tcPr>
          <w:p w:rsidR="00147691" w:rsidRDefault="00147691" w:rsidP="001A5484">
            <w:pPr>
              <w:pStyle w:val="Geenafstand"/>
            </w:pPr>
            <w:r>
              <w:t>Systeem</w:t>
            </w:r>
          </w:p>
        </w:tc>
        <w:tc>
          <w:tcPr>
            <w:tcW w:w="4531" w:type="dxa"/>
          </w:tcPr>
          <w:p w:rsidR="00147691" w:rsidRDefault="00147691" w:rsidP="001A5484">
            <w:pPr>
              <w:pStyle w:val="Geenafstand"/>
            </w:pPr>
            <w:r>
              <w:t>30,5MB (31.988.694 bytes)</w:t>
            </w:r>
          </w:p>
        </w:tc>
      </w:tr>
    </w:tbl>
    <w:p w:rsidR="00147691" w:rsidRDefault="00147691" w:rsidP="00147691">
      <w:pPr>
        <w:pStyle w:val="Geenafstand"/>
        <w:ind w:left="720"/>
      </w:pPr>
    </w:p>
    <w:p w:rsidR="00147691" w:rsidRDefault="00147691" w:rsidP="00147691">
      <w:pPr>
        <w:pStyle w:val="Geenafstand"/>
        <w:ind w:left="720"/>
      </w:pPr>
      <w:r>
        <w:t xml:space="preserve">Conclusie: </w:t>
      </w:r>
      <w:r w:rsidR="00823E33">
        <w:t xml:space="preserve">Winzip </w:t>
      </w:r>
      <w:r>
        <w:t>comprimeert (</w:t>
      </w:r>
      <w:r w:rsidR="00823E33">
        <w:t>ZIPx niveau</w:t>
      </w:r>
      <w:r>
        <w:t>) het kleinst</w:t>
      </w:r>
    </w:p>
    <w:p w:rsidR="00147691" w:rsidRPr="00147691" w:rsidRDefault="00147691" w:rsidP="00147691">
      <w:pPr>
        <w:pStyle w:val="Geenafstand"/>
        <w:ind w:left="720"/>
        <w:rPr>
          <w:i/>
          <w:sz w:val="20"/>
        </w:rPr>
      </w:pPr>
      <w:r w:rsidRPr="00147691">
        <w:rPr>
          <w:i/>
          <w:sz w:val="20"/>
        </w:rPr>
        <w:t>*Het viel me op dat de Jpeg-bestand bijna nooit kleiner werd.</w:t>
      </w:r>
    </w:p>
    <w:p w:rsidR="00147691" w:rsidRDefault="00147691" w:rsidP="00147691">
      <w:pPr>
        <w:pStyle w:val="Geenafstand"/>
      </w:pPr>
    </w:p>
    <w:p w:rsidR="00147691" w:rsidRDefault="00147691" w:rsidP="00147691">
      <w:pPr>
        <w:pStyle w:val="Geenafstand"/>
      </w:pPr>
    </w:p>
    <w:p w:rsidR="00147691" w:rsidRDefault="00147691" w:rsidP="00147691">
      <w:pPr>
        <w:pStyle w:val="Geenafstand"/>
        <w:rPr>
          <w:sz w:val="48"/>
        </w:rPr>
      </w:pPr>
      <w:r w:rsidRPr="00147691">
        <w:rPr>
          <w:sz w:val="48"/>
        </w:rPr>
        <w:t>Mijn voorkeur?</w:t>
      </w:r>
    </w:p>
    <w:p w:rsidR="00147691" w:rsidRDefault="00147691" w:rsidP="00147691">
      <w:pPr>
        <w:pStyle w:val="Geenafstand"/>
        <w:rPr>
          <w:sz w:val="28"/>
        </w:rPr>
      </w:pPr>
    </w:p>
    <w:p w:rsidR="00147691" w:rsidRPr="00147691" w:rsidRDefault="00147691" w:rsidP="00147691">
      <w:pPr>
        <w:pStyle w:val="Geenafstand"/>
      </w:pPr>
      <w:r>
        <w:t>Omdat ik Winrar altijd al gebruikt heb en blijft dat mijn keuze. Ik werk er altijd mee als ik bestanden download in RAR type of als ik bestanden wil comprimeren. Als ik nieuw was met het gebruiken van zulke programma’s dan zal me voorkeur 7Zip of Hamster zijn geweest. Ze zijn makkelijk en snel te gebruiken vooral Hamster. Ook wist ik nooit dat je door Windows zelf kan comprimeren. Dat is wel iets wat ik vaker zal gebruiken denk ik. Het vraagt niks en comprimeert alleen heel snel in tegenstelling tot Winrar (en de rest) die je eerst wat vragen voordat ze comprimeren. Het is tot nu toe nooit voorgekomen dat ik bestanden zo klein mogelijk wou comprimeren of andere types kiezen.  Daarom zijn andere die meer keuzes aanbieden niet iets voor mij. Maar dat komt vast ook wel omdat ik niet echt wist wat ze deden. Maar daar weet hierdoor meer over. En ik zie dat het erg handig kan zijn. Dus mijn voorkeur gaat naar Winrar en Systeemcompressie.</w:t>
      </w:r>
    </w:p>
    <w:p w:rsidR="00147691" w:rsidRPr="000D48D8" w:rsidRDefault="00147691" w:rsidP="00147691">
      <w:pPr>
        <w:pStyle w:val="Geenafstand"/>
        <w:ind w:left="720"/>
      </w:pPr>
    </w:p>
    <w:p w:rsidR="00DF7B8B" w:rsidRPr="00DF7B8B" w:rsidRDefault="00DF7B8B" w:rsidP="00DF7B8B">
      <w:pPr>
        <w:pStyle w:val="Geenafstand"/>
        <w:ind w:left="720"/>
        <w:rPr>
          <w:sz w:val="24"/>
        </w:rPr>
      </w:pPr>
    </w:p>
    <w:p w:rsidR="00DF7B8B" w:rsidRDefault="00DF7B8B" w:rsidP="0015748E">
      <w:pPr>
        <w:pStyle w:val="Geenafstand"/>
        <w:rPr>
          <w:sz w:val="24"/>
        </w:rPr>
      </w:pPr>
    </w:p>
    <w:p w:rsidR="00DF7B8B" w:rsidRPr="00DF7B8B" w:rsidRDefault="00DF7B8B" w:rsidP="0015748E">
      <w:pPr>
        <w:pStyle w:val="Geenafstand"/>
        <w:rPr>
          <w:sz w:val="24"/>
        </w:rPr>
      </w:pPr>
    </w:p>
    <w:sectPr w:rsidR="00DF7B8B" w:rsidRPr="00DF7B8B" w:rsidSect="001B496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E4B" w:rsidRDefault="000C1E4B" w:rsidP="00BD652A">
      <w:pPr>
        <w:spacing w:after="0" w:line="240" w:lineRule="auto"/>
      </w:pPr>
      <w:r>
        <w:separator/>
      </w:r>
    </w:p>
  </w:endnote>
  <w:endnote w:type="continuationSeparator" w:id="0">
    <w:p w:rsidR="000C1E4B" w:rsidRDefault="000C1E4B" w:rsidP="00BD6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E4B" w:rsidRDefault="000C1E4B" w:rsidP="00BD652A">
      <w:pPr>
        <w:spacing w:after="0" w:line="240" w:lineRule="auto"/>
      </w:pPr>
      <w:r>
        <w:separator/>
      </w:r>
    </w:p>
  </w:footnote>
  <w:footnote w:type="continuationSeparator" w:id="0">
    <w:p w:rsidR="000C1E4B" w:rsidRDefault="000C1E4B" w:rsidP="00BD6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5735"/>
    <w:multiLevelType w:val="hybridMultilevel"/>
    <w:tmpl w:val="A97EDE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CDC13E0"/>
    <w:multiLevelType w:val="hybridMultilevel"/>
    <w:tmpl w:val="6C044C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if Bhaggoe">
    <w15:presenceInfo w15:providerId="Windows Live" w15:userId="d72ed510c86aeb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969"/>
    <w:rsid w:val="00035841"/>
    <w:rsid w:val="000A3235"/>
    <w:rsid w:val="000C1E4B"/>
    <w:rsid w:val="000D4969"/>
    <w:rsid w:val="00120469"/>
    <w:rsid w:val="00130B14"/>
    <w:rsid w:val="00147691"/>
    <w:rsid w:val="0015748E"/>
    <w:rsid w:val="00190B09"/>
    <w:rsid w:val="001B4969"/>
    <w:rsid w:val="001E2192"/>
    <w:rsid w:val="001F5989"/>
    <w:rsid w:val="00272399"/>
    <w:rsid w:val="00360282"/>
    <w:rsid w:val="00366148"/>
    <w:rsid w:val="00395888"/>
    <w:rsid w:val="003A3F40"/>
    <w:rsid w:val="003E5BF4"/>
    <w:rsid w:val="0040729F"/>
    <w:rsid w:val="00416B78"/>
    <w:rsid w:val="004A7E2C"/>
    <w:rsid w:val="004B1188"/>
    <w:rsid w:val="005B77D3"/>
    <w:rsid w:val="005E273E"/>
    <w:rsid w:val="00647AFF"/>
    <w:rsid w:val="006C1434"/>
    <w:rsid w:val="007F21C4"/>
    <w:rsid w:val="007F74B0"/>
    <w:rsid w:val="00814C58"/>
    <w:rsid w:val="00823E33"/>
    <w:rsid w:val="00840289"/>
    <w:rsid w:val="008508D9"/>
    <w:rsid w:val="0085135A"/>
    <w:rsid w:val="008819C2"/>
    <w:rsid w:val="008B38DD"/>
    <w:rsid w:val="008E1641"/>
    <w:rsid w:val="008F5ADE"/>
    <w:rsid w:val="008F6F8B"/>
    <w:rsid w:val="009314CA"/>
    <w:rsid w:val="009C2556"/>
    <w:rsid w:val="00A36633"/>
    <w:rsid w:val="00AA201E"/>
    <w:rsid w:val="00AA5A1C"/>
    <w:rsid w:val="00AB5410"/>
    <w:rsid w:val="00AF38B2"/>
    <w:rsid w:val="00AF590D"/>
    <w:rsid w:val="00B7256C"/>
    <w:rsid w:val="00BB6956"/>
    <w:rsid w:val="00BD652A"/>
    <w:rsid w:val="00BF01ED"/>
    <w:rsid w:val="00C04486"/>
    <w:rsid w:val="00C22965"/>
    <w:rsid w:val="00C25A22"/>
    <w:rsid w:val="00D91370"/>
    <w:rsid w:val="00DB4ECB"/>
    <w:rsid w:val="00DF7B8B"/>
    <w:rsid w:val="00E31217"/>
    <w:rsid w:val="00E3166A"/>
    <w:rsid w:val="00F274DC"/>
    <w:rsid w:val="00F911CA"/>
    <w:rsid w:val="00FF6A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A806"/>
  <w15:chartTrackingRefBased/>
  <w15:docId w15:val="{8EB288DC-D3EA-45A2-8594-E32E5D6C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B496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B4969"/>
    <w:rPr>
      <w:rFonts w:eastAsiaTheme="minorEastAsia"/>
      <w:lang w:eastAsia="nl-NL"/>
    </w:rPr>
  </w:style>
  <w:style w:type="paragraph" w:styleId="Revisie">
    <w:name w:val="Revision"/>
    <w:hidden/>
    <w:uiPriority w:val="99"/>
    <w:semiHidden/>
    <w:rsid w:val="00BD652A"/>
    <w:pPr>
      <w:spacing w:after="0" w:line="240" w:lineRule="auto"/>
    </w:pPr>
  </w:style>
  <w:style w:type="paragraph" w:styleId="Ballontekst">
    <w:name w:val="Balloon Text"/>
    <w:basedOn w:val="Standaard"/>
    <w:link w:val="BallontekstChar"/>
    <w:uiPriority w:val="99"/>
    <w:semiHidden/>
    <w:unhideWhenUsed/>
    <w:rsid w:val="00BD652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D652A"/>
    <w:rPr>
      <w:rFonts w:ascii="Segoe UI" w:hAnsi="Segoe UI" w:cs="Segoe UI"/>
      <w:sz w:val="18"/>
      <w:szCs w:val="18"/>
    </w:rPr>
  </w:style>
  <w:style w:type="paragraph" w:styleId="Koptekst">
    <w:name w:val="header"/>
    <w:basedOn w:val="Standaard"/>
    <w:link w:val="KoptekstChar"/>
    <w:uiPriority w:val="99"/>
    <w:unhideWhenUsed/>
    <w:rsid w:val="00BD65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D652A"/>
  </w:style>
  <w:style w:type="paragraph" w:styleId="Voettekst">
    <w:name w:val="footer"/>
    <w:basedOn w:val="Standaard"/>
    <w:link w:val="VoettekstChar"/>
    <w:uiPriority w:val="99"/>
    <w:unhideWhenUsed/>
    <w:rsid w:val="00BD65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D652A"/>
  </w:style>
  <w:style w:type="table" w:styleId="Tabelraster">
    <w:name w:val="Table Grid"/>
    <w:basedOn w:val="Standaardtabel"/>
    <w:uiPriority w:val="39"/>
    <w:rsid w:val="0014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C609B-EC36-40F9-A964-54896DB1B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19</Pages>
  <Words>1692</Words>
  <Characters>9312</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Verslag compressie</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compressie</dc:title>
  <dc:subject>Shaif Bhaggoe, MD1A</dc:subject>
  <dc:creator>Shaif Bhaggoe</dc:creator>
  <cp:keywords/>
  <dc:description/>
  <cp:lastModifiedBy>Shaif Bhaggoe</cp:lastModifiedBy>
  <cp:revision>39</cp:revision>
  <dcterms:created xsi:type="dcterms:W3CDTF">2016-07-05T11:43:00Z</dcterms:created>
  <dcterms:modified xsi:type="dcterms:W3CDTF">2016-07-06T11:22:00Z</dcterms:modified>
</cp:coreProperties>
</file>